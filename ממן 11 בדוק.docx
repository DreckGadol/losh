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392B" w14:textId="46D983BC" w:rsidR="002448FC" w:rsidRPr="00813C00" w:rsidRDefault="00CA522E" w:rsidP="00813C00">
      <w:pPr>
        <w:bidi/>
        <w:spacing w:line="360" w:lineRule="auto"/>
        <w:rPr>
          <w:rFonts w:asciiTheme="minorBidi" w:hAnsiTheme="minorBidi"/>
          <w:sz w:val="24"/>
          <w:szCs w:val="24"/>
          <w:rtl/>
        </w:rPr>
      </w:pPr>
      <w:r w:rsidRPr="00813C00">
        <w:rPr>
          <w:rFonts w:asciiTheme="minorBidi" w:hAnsiTheme="minorBidi"/>
          <w:sz w:val="24"/>
          <w:szCs w:val="24"/>
          <w:rtl/>
        </w:rPr>
        <w:t xml:space="preserve">ממ"ן 11 </w:t>
      </w:r>
    </w:p>
    <w:p w14:paraId="219F9D70" w14:textId="20D1C24E" w:rsidR="00CA522E" w:rsidRPr="00813C00" w:rsidRDefault="00CA522E" w:rsidP="00813C00">
      <w:pPr>
        <w:bidi/>
        <w:spacing w:line="360" w:lineRule="auto"/>
        <w:rPr>
          <w:rFonts w:asciiTheme="minorBidi" w:hAnsiTheme="minorBidi"/>
          <w:sz w:val="24"/>
          <w:szCs w:val="24"/>
          <w:rtl/>
        </w:rPr>
      </w:pPr>
      <w:r w:rsidRPr="00813C00">
        <w:rPr>
          <w:rFonts w:asciiTheme="minorBidi" w:hAnsiTheme="minorBidi"/>
          <w:sz w:val="24"/>
          <w:szCs w:val="24"/>
          <w:rtl/>
        </w:rPr>
        <w:t>מגישה: ליאור אורשטר</w:t>
      </w:r>
    </w:p>
    <w:p w14:paraId="2A17F963" w14:textId="0AD22F96" w:rsidR="00CA522E" w:rsidRPr="00813C00" w:rsidRDefault="00CA522E" w:rsidP="00813C00">
      <w:pPr>
        <w:bidi/>
        <w:spacing w:line="360" w:lineRule="auto"/>
        <w:rPr>
          <w:rFonts w:asciiTheme="minorBidi" w:hAnsiTheme="minorBidi"/>
          <w:sz w:val="24"/>
          <w:szCs w:val="24"/>
          <w:rtl/>
        </w:rPr>
      </w:pPr>
      <w:r w:rsidRPr="00813C00">
        <w:rPr>
          <w:rFonts w:asciiTheme="minorBidi" w:hAnsiTheme="minorBidi"/>
          <w:sz w:val="24"/>
          <w:szCs w:val="24"/>
          <w:rtl/>
        </w:rPr>
        <w:t>ת.ז: 307935072</w:t>
      </w:r>
    </w:p>
    <w:p w14:paraId="3C78417E" w14:textId="6C755ADC" w:rsidR="00CA522E" w:rsidRPr="00813C00" w:rsidRDefault="00CA522E" w:rsidP="00813C00">
      <w:pPr>
        <w:bidi/>
        <w:spacing w:line="360" w:lineRule="auto"/>
        <w:rPr>
          <w:rFonts w:asciiTheme="minorBidi" w:hAnsiTheme="minorBidi"/>
          <w:sz w:val="24"/>
          <w:szCs w:val="24"/>
          <w:rtl/>
        </w:rPr>
      </w:pPr>
    </w:p>
    <w:p w14:paraId="0C283935" w14:textId="1ADE4939" w:rsidR="00803CB8" w:rsidRPr="00813C00" w:rsidRDefault="00CA522E" w:rsidP="00813C00">
      <w:pPr>
        <w:bidi/>
        <w:spacing w:line="360" w:lineRule="auto"/>
        <w:rPr>
          <w:rFonts w:asciiTheme="minorBidi" w:hAnsiTheme="minorBidi"/>
          <w:sz w:val="24"/>
          <w:szCs w:val="24"/>
          <w:rtl/>
        </w:rPr>
      </w:pPr>
      <w:r w:rsidRPr="00813C00">
        <w:rPr>
          <w:rFonts w:asciiTheme="minorBidi" w:hAnsiTheme="minorBidi"/>
          <w:b/>
          <w:bCs/>
          <w:sz w:val="24"/>
          <w:szCs w:val="24"/>
          <w:rtl/>
        </w:rPr>
        <w:t xml:space="preserve">שאלה 1 </w:t>
      </w:r>
    </w:p>
    <w:p w14:paraId="6D47E5F9" w14:textId="321B2C4B" w:rsidR="00E67070" w:rsidRPr="00813C00" w:rsidRDefault="00E67070" w:rsidP="00813C00">
      <w:pPr>
        <w:bidi/>
        <w:spacing w:line="360" w:lineRule="auto"/>
        <w:rPr>
          <w:rFonts w:asciiTheme="minorBidi" w:hAnsiTheme="minorBidi"/>
          <w:sz w:val="24"/>
          <w:szCs w:val="24"/>
          <w:rtl/>
        </w:rPr>
      </w:pPr>
      <w:r w:rsidRPr="00813C00">
        <w:rPr>
          <w:rFonts w:asciiTheme="minorBidi" w:hAnsiTheme="minorBidi"/>
          <w:sz w:val="24"/>
          <w:szCs w:val="24"/>
          <w:rtl/>
        </w:rPr>
        <w:t xml:space="preserve">אלו הן הפרות זכויות האדם שמצאתי בקטע הנתון: </w:t>
      </w:r>
    </w:p>
    <w:p w14:paraId="577EFD48" w14:textId="0313FD3F" w:rsidR="00BF57F2" w:rsidRPr="00813C00" w:rsidRDefault="00BF57F2"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סעיף ב' (1) - כל אדם זכאי לזכויות ולחרויות שנקבעו בהכרזה זו ללא הפליה כלשהי מטעמי גזע, צבע, מין, לשון, דת, דעה פוליטית, או דעה בבעיות אחרות, בגלל מוצא לאומי או חברתי, קנין לידה או מעמד אחר.</w:t>
      </w:r>
      <w:r w:rsidR="0043529F" w:rsidRPr="00813C00">
        <w:rPr>
          <w:rFonts w:asciiTheme="minorBidi" w:hAnsiTheme="minorBidi"/>
          <w:b/>
          <w:bCs/>
          <w:sz w:val="24"/>
          <w:szCs w:val="24"/>
          <w:rtl/>
        </w:rPr>
        <w:t xml:space="preserve">" </w:t>
      </w:r>
    </w:p>
    <w:p w14:paraId="30E71575" w14:textId="197B93AA" w:rsidR="0043529F" w:rsidRPr="00813C00" w:rsidRDefault="007D7B30" w:rsidP="00813C00">
      <w:pPr>
        <w:bidi/>
        <w:spacing w:line="360" w:lineRule="auto"/>
        <w:rPr>
          <w:rFonts w:asciiTheme="minorBidi" w:hAnsiTheme="minorBidi"/>
          <w:sz w:val="24"/>
          <w:szCs w:val="24"/>
          <w:rtl/>
        </w:rPr>
      </w:pPr>
      <w:r w:rsidRPr="00813C00">
        <w:rPr>
          <w:rFonts w:asciiTheme="minorBidi" w:hAnsiTheme="minorBidi"/>
          <w:sz w:val="24"/>
          <w:szCs w:val="24"/>
          <w:rtl/>
        </w:rPr>
        <w:t xml:space="preserve">זכות אזרחית-פוליטית מהדור הראשון. </w:t>
      </w:r>
      <w:r w:rsidR="0043529F" w:rsidRPr="00813C00">
        <w:rPr>
          <w:rFonts w:asciiTheme="minorBidi" w:hAnsiTheme="minorBidi"/>
          <w:sz w:val="24"/>
          <w:szCs w:val="24"/>
          <w:rtl/>
        </w:rPr>
        <w:t>על פי הקטע, זכות זו מופרת ככתוב בקטע:</w:t>
      </w:r>
      <w:r w:rsidR="0043529F" w:rsidRPr="00813C00">
        <w:rPr>
          <w:rFonts w:asciiTheme="minorBidi" w:hAnsiTheme="minorBidi"/>
          <w:sz w:val="24"/>
          <w:szCs w:val="24"/>
        </w:rPr>
        <w:t xml:space="preserve"> </w:t>
      </w:r>
      <w:r w:rsidR="0043529F" w:rsidRPr="00813C00">
        <w:rPr>
          <w:rFonts w:asciiTheme="minorBidi" w:hAnsiTheme="minorBidi"/>
          <w:sz w:val="24"/>
          <w:szCs w:val="24"/>
          <w:rtl/>
        </w:rPr>
        <w:t>"</w:t>
      </w:r>
      <w:r w:rsidR="004A1F41" w:rsidRPr="00813C00">
        <w:rPr>
          <w:rFonts w:asciiTheme="minorBidi" w:hAnsiTheme="minorBidi"/>
          <w:sz w:val="24"/>
          <w:szCs w:val="24"/>
          <w:rtl/>
        </w:rPr>
        <w:t xml:space="preserve">אך נראה שתשומת הלב לחלוקת הנטל והדאגה לחלשים נעלמה". כלומר, מדינת ישראל </w:t>
      </w:r>
      <w:r w:rsidR="0005751A" w:rsidRPr="00813C00">
        <w:rPr>
          <w:rFonts w:asciiTheme="minorBidi" w:hAnsiTheme="minorBidi"/>
          <w:sz w:val="24"/>
          <w:szCs w:val="24"/>
          <w:rtl/>
        </w:rPr>
        <w:t xml:space="preserve">מתעלמת מהשכבות החלשות בחברה הישראלית שגם ככה סובלות ממצוקה כלכלית, וכעת במשבר הקורונה מצבם הולך ומחריף. </w:t>
      </w:r>
      <w:r w:rsidR="00586F8C" w:rsidRPr="00813C00">
        <w:rPr>
          <w:rFonts w:asciiTheme="minorBidi" w:hAnsiTheme="minorBidi"/>
          <w:sz w:val="24"/>
          <w:szCs w:val="24"/>
          <w:rtl/>
        </w:rPr>
        <w:t xml:space="preserve">זכותן של אוכלוסיות אלה מופרת על רקע מעמדן החברתי-כלכלי. </w:t>
      </w:r>
    </w:p>
    <w:p w14:paraId="45C24E69" w14:textId="4A46F74C" w:rsidR="00AA63B3" w:rsidRPr="00813C00" w:rsidRDefault="002A405C"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 xml:space="preserve">סעיף </w:t>
      </w:r>
      <w:r w:rsidR="00E67070" w:rsidRPr="00813C00">
        <w:rPr>
          <w:rFonts w:asciiTheme="minorBidi" w:hAnsiTheme="minorBidi"/>
          <w:b/>
          <w:bCs/>
          <w:sz w:val="24"/>
          <w:szCs w:val="24"/>
          <w:rtl/>
        </w:rPr>
        <w:t xml:space="preserve">ג' "כל אדם יש לו הזכות לחיים, לחירות </w:t>
      </w:r>
      <w:proofErr w:type="spellStart"/>
      <w:r w:rsidR="00E67070" w:rsidRPr="00813C00">
        <w:rPr>
          <w:rFonts w:asciiTheme="minorBidi" w:hAnsiTheme="minorBidi"/>
          <w:b/>
          <w:bCs/>
          <w:sz w:val="24"/>
          <w:szCs w:val="24"/>
          <w:rtl/>
        </w:rPr>
        <w:t>ולבטחון</w:t>
      </w:r>
      <w:proofErr w:type="spellEnd"/>
      <w:r w:rsidR="00E67070" w:rsidRPr="00813C00">
        <w:rPr>
          <w:rFonts w:asciiTheme="minorBidi" w:hAnsiTheme="minorBidi"/>
          <w:b/>
          <w:bCs/>
          <w:sz w:val="24"/>
          <w:szCs w:val="24"/>
          <w:rtl/>
        </w:rPr>
        <w:t xml:space="preserve"> אישי" </w:t>
      </w:r>
      <w:r w:rsidR="000D43C9" w:rsidRPr="00813C00">
        <w:rPr>
          <w:rFonts w:asciiTheme="minorBidi" w:hAnsiTheme="minorBidi"/>
          <w:b/>
          <w:bCs/>
          <w:sz w:val="24"/>
          <w:szCs w:val="24"/>
          <w:rtl/>
        </w:rPr>
        <w:t xml:space="preserve"> </w:t>
      </w:r>
    </w:p>
    <w:p w14:paraId="4A93F9EF" w14:textId="3CD46F8B" w:rsidR="00AA63B3" w:rsidRPr="00813C00" w:rsidRDefault="00E2162F" w:rsidP="00813C00">
      <w:pPr>
        <w:bidi/>
        <w:spacing w:after="0" w:line="360" w:lineRule="auto"/>
        <w:rPr>
          <w:rFonts w:asciiTheme="minorBidi" w:hAnsiTheme="minorBidi"/>
          <w:sz w:val="24"/>
          <w:szCs w:val="24"/>
          <w:rtl/>
        </w:rPr>
      </w:pPr>
      <w:r w:rsidRPr="00813C00">
        <w:rPr>
          <w:rFonts w:asciiTheme="minorBidi" w:hAnsiTheme="minorBidi"/>
          <w:sz w:val="24"/>
          <w:szCs w:val="24"/>
          <w:rtl/>
        </w:rPr>
        <w:t xml:space="preserve">זכות </w:t>
      </w:r>
      <w:r w:rsidR="00EE24FF" w:rsidRPr="00813C00">
        <w:rPr>
          <w:rFonts w:asciiTheme="minorBidi" w:hAnsiTheme="minorBidi"/>
          <w:sz w:val="24"/>
          <w:szCs w:val="24"/>
          <w:rtl/>
        </w:rPr>
        <w:t>אזרחית-פוליטית מהדור הראשון.</w:t>
      </w:r>
      <w:r w:rsidRPr="00813C00">
        <w:rPr>
          <w:rFonts w:asciiTheme="minorBidi" w:hAnsiTheme="minorBidi"/>
          <w:sz w:val="24"/>
          <w:szCs w:val="24"/>
          <w:rtl/>
        </w:rPr>
        <w:t xml:space="preserve"> </w:t>
      </w:r>
      <w:r w:rsidR="000D43C9" w:rsidRPr="00813C00">
        <w:rPr>
          <w:rFonts w:asciiTheme="minorBidi" w:hAnsiTheme="minorBidi"/>
          <w:sz w:val="24"/>
          <w:szCs w:val="24"/>
          <w:rtl/>
        </w:rPr>
        <w:t>על פי הקטע, כיוון שאנשים רבים יצאו לחל"ת ופרנסתם נפגעה, נפגעה גם זכותם לב</w:t>
      </w:r>
      <w:r w:rsidR="004A1F41" w:rsidRPr="00813C00">
        <w:rPr>
          <w:rFonts w:asciiTheme="minorBidi" w:hAnsiTheme="minorBidi"/>
          <w:sz w:val="24"/>
          <w:szCs w:val="24"/>
          <w:rtl/>
        </w:rPr>
        <w:t>י</w:t>
      </w:r>
      <w:r w:rsidR="000D43C9" w:rsidRPr="00813C00">
        <w:rPr>
          <w:rFonts w:asciiTheme="minorBidi" w:hAnsiTheme="minorBidi"/>
          <w:sz w:val="24"/>
          <w:szCs w:val="24"/>
          <w:rtl/>
        </w:rPr>
        <w:t>טחון אישי</w:t>
      </w:r>
      <w:r w:rsidR="0068367D" w:rsidRPr="00813C00">
        <w:rPr>
          <w:rFonts w:asciiTheme="minorBidi" w:hAnsiTheme="minorBidi"/>
          <w:sz w:val="24"/>
          <w:szCs w:val="24"/>
          <w:rtl/>
        </w:rPr>
        <w:t>.</w:t>
      </w:r>
      <w:r w:rsidR="00AA63B3" w:rsidRPr="00813C00">
        <w:rPr>
          <w:rFonts w:asciiTheme="minorBidi" w:hAnsiTheme="minorBidi"/>
          <w:sz w:val="24"/>
          <w:szCs w:val="24"/>
          <w:rtl/>
        </w:rPr>
        <w:t xml:space="preserve"> ללא פרנסה אנשים רבים איבדו את תחושת הביטחון האישי ולכן כעת חשים בלבול וחוסר אונים לאור המשבר. </w:t>
      </w:r>
    </w:p>
    <w:p w14:paraId="005BAB5D" w14:textId="14CD7CBC" w:rsidR="00AA63B3" w:rsidRPr="00813C00" w:rsidRDefault="00AA63B3" w:rsidP="00813C00">
      <w:pPr>
        <w:bidi/>
        <w:spacing w:after="0" w:line="360" w:lineRule="auto"/>
        <w:rPr>
          <w:rFonts w:asciiTheme="minorBidi" w:hAnsiTheme="minorBidi"/>
          <w:sz w:val="24"/>
          <w:szCs w:val="24"/>
          <w:rtl/>
        </w:rPr>
      </w:pPr>
      <w:r w:rsidRPr="00813C00">
        <w:rPr>
          <w:rFonts w:asciiTheme="minorBidi" w:hAnsiTheme="minorBidi"/>
          <w:sz w:val="24"/>
          <w:szCs w:val="24"/>
          <w:rtl/>
        </w:rPr>
        <w:t xml:space="preserve">בנוסף לכך, הזכות לחיים נפגעה גם היא ככתוב בקטע "מצבה הקשה של מערכת הבריאות יחייב בעתיד צעדי תיקון, אך לא זו העת לבוא חשבון עם מי שדרדרו אותה במשך שנים והביאו אותה למצבה הנוכחי...". במילים אלה מרומז על כך שרשויות </w:t>
      </w:r>
      <w:r w:rsidR="0033175A" w:rsidRPr="00813C00">
        <w:rPr>
          <w:rFonts w:asciiTheme="minorBidi" w:hAnsiTheme="minorBidi"/>
          <w:sz w:val="24"/>
          <w:szCs w:val="24"/>
          <w:rtl/>
        </w:rPr>
        <w:t>ה</w:t>
      </w:r>
      <w:r w:rsidRPr="00813C00">
        <w:rPr>
          <w:rFonts w:asciiTheme="minorBidi" w:hAnsiTheme="minorBidi"/>
          <w:sz w:val="24"/>
          <w:szCs w:val="24"/>
          <w:rtl/>
        </w:rPr>
        <w:t>מדינה לא דאגו מספיק לתחזוק</w:t>
      </w:r>
      <w:r w:rsidR="00F70F40" w:rsidRPr="00813C00">
        <w:rPr>
          <w:rFonts w:asciiTheme="minorBidi" w:hAnsiTheme="minorBidi"/>
          <w:sz w:val="24"/>
          <w:szCs w:val="24"/>
          <w:rtl/>
        </w:rPr>
        <w:t xml:space="preserve">ת מערכת הבריאות </w:t>
      </w:r>
      <w:r w:rsidR="0033175A" w:rsidRPr="00813C00">
        <w:rPr>
          <w:rFonts w:asciiTheme="minorBidi" w:hAnsiTheme="minorBidi"/>
          <w:sz w:val="24"/>
          <w:szCs w:val="24"/>
          <w:rtl/>
        </w:rPr>
        <w:t xml:space="preserve">לאורך שנים והביאו אותה למצבה הקשה, מקשה על העובדים במערכת הבריאות לדאוג לחייהם </w:t>
      </w:r>
      <w:r w:rsidR="00382938" w:rsidRPr="00813C00">
        <w:rPr>
          <w:rFonts w:asciiTheme="minorBidi" w:hAnsiTheme="minorBidi"/>
          <w:sz w:val="24"/>
          <w:szCs w:val="24"/>
          <w:rtl/>
        </w:rPr>
        <w:t xml:space="preserve">של </w:t>
      </w:r>
      <w:r w:rsidR="00AA59C8" w:rsidRPr="00813C00">
        <w:rPr>
          <w:rFonts w:asciiTheme="minorBidi" w:hAnsiTheme="minorBidi"/>
          <w:sz w:val="24"/>
          <w:szCs w:val="24"/>
          <w:rtl/>
        </w:rPr>
        <w:t>חולי</w:t>
      </w:r>
      <w:r w:rsidR="00382938" w:rsidRPr="00813C00">
        <w:rPr>
          <w:rFonts w:asciiTheme="minorBidi" w:hAnsiTheme="minorBidi"/>
          <w:sz w:val="24"/>
          <w:szCs w:val="24"/>
          <w:rtl/>
        </w:rPr>
        <w:t xml:space="preserve">ם רבים במחלות אחרות שכעת מקבלים טיפול רפואי פחות מוקפד בשל ההתגייסות של הצוות הרפואי למחלת הקורונה ובשל כך נפגעת הזכות שלהם לחיים. </w:t>
      </w:r>
      <w:ins w:id="0" w:author="Shelly Hoffman" w:date="2021-04-14T10:47:00Z">
        <w:r w:rsidR="00D301A4">
          <w:rPr>
            <w:rFonts w:asciiTheme="minorBidi" w:hAnsiTheme="minorBidi" w:hint="cs"/>
            <w:sz w:val="24"/>
            <w:szCs w:val="24"/>
            <w:rtl/>
          </w:rPr>
          <w:t>יפה</w:t>
        </w:r>
      </w:ins>
    </w:p>
    <w:p w14:paraId="2D995F28" w14:textId="77777777" w:rsidR="00F70F40" w:rsidRPr="00813C00" w:rsidRDefault="00F70F40" w:rsidP="00813C00">
      <w:pPr>
        <w:bidi/>
        <w:spacing w:after="0" w:line="360" w:lineRule="auto"/>
        <w:rPr>
          <w:rFonts w:asciiTheme="minorBidi" w:hAnsiTheme="minorBidi"/>
          <w:sz w:val="24"/>
          <w:szCs w:val="24"/>
          <w:rtl/>
        </w:rPr>
      </w:pPr>
    </w:p>
    <w:p w14:paraId="26A8D952" w14:textId="54D4D504" w:rsidR="00CC6AC1" w:rsidRPr="00813C00" w:rsidRDefault="00CC6AC1"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 xml:space="preserve">סעיף כג' (1) - "כל אדם זכאי לעבודה, לבחירה חופשית של עבודתו, לתנאי עבודה צודקים והוגנים ולהגנה מפני אבטלה" </w:t>
      </w:r>
    </w:p>
    <w:p w14:paraId="03FCEFA5" w14:textId="25581940" w:rsidR="0082656D" w:rsidRPr="00813C00" w:rsidRDefault="0082656D" w:rsidP="00813C00">
      <w:pPr>
        <w:tabs>
          <w:tab w:val="center" w:pos="4680"/>
        </w:tabs>
        <w:bidi/>
        <w:spacing w:line="360" w:lineRule="auto"/>
        <w:rPr>
          <w:rFonts w:asciiTheme="minorBidi" w:hAnsiTheme="minorBidi"/>
          <w:sz w:val="24"/>
          <w:szCs w:val="24"/>
          <w:rtl/>
        </w:rPr>
      </w:pPr>
      <w:r w:rsidRPr="00813C00">
        <w:rPr>
          <w:rFonts w:asciiTheme="minorBidi" w:hAnsiTheme="minorBidi"/>
          <w:sz w:val="24"/>
          <w:szCs w:val="24"/>
          <w:rtl/>
        </w:rPr>
        <w:lastRenderedPageBreak/>
        <w:t>זכות זו היא זכות חברתית-כלכלית מהדור השני.</w:t>
      </w:r>
      <w:r w:rsidR="00117B06" w:rsidRPr="00813C00">
        <w:rPr>
          <w:rFonts w:asciiTheme="minorBidi" w:hAnsiTheme="minorBidi"/>
          <w:sz w:val="24"/>
          <w:szCs w:val="24"/>
          <w:rtl/>
        </w:rPr>
        <w:t xml:space="preserve"> הפרת זכות  זו מוזכרת בקטע בכתוב:</w:t>
      </w:r>
      <w:r w:rsidR="00117B06" w:rsidRPr="00813C00">
        <w:rPr>
          <w:rFonts w:asciiTheme="minorBidi" w:hAnsiTheme="minorBidi"/>
          <w:sz w:val="24"/>
          <w:szCs w:val="24"/>
        </w:rPr>
        <w:t xml:space="preserve"> </w:t>
      </w:r>
      <w:r w:rsidR="00117B06" w:rsidRPr="00813C00">
        <w:rPr>
          <w:rFonts w:asciiTheme="minorBidi" w:hAnsiTheme="minorBidi"/>
          <w:sz w:val="24"/>
          <w:szCs w:val="24"/>
          <w:rtl/>
        </w:rPr>
        <w:t>"נוצרת כאן סכנה ברורה שגם לאחר השיבה לשגרה לא כל העובדים יוחזרו לעבודה, ושמי שיחזרו לעבודה לא יחזרו באותם התנאים".</w:t>
      </w:r>
      <w:r w:rsidR="00F41DD5" w:rsidRPr="00813C00">
        <w:rPr>
          <w:rFonts w:asciiTheme="minorBidi" w:hAnsiTheme="minorBidi"/>
          <w:sz w:val="24"/>
          <w:szCs w:val="24"/>
          <w:rtl/>
        </w:rPr>
        <w:t xml:space="preserve"> על פי הזכות בהכרזה, זכותו של אדם לתנאי עבודה צודקים. המדינה אחראית לדאוג לאותם אנשים שאיבדו את עבודתם או שהוצאו לחל"ת בעל כורחם, שיוכלו לחזור לעבודתם באותם התנאים בהם הוצאו. כמו כן, על המדינה לדאוג להם כלכלית ולשלם להם דמי אבטלה באם פוטרו בשל משבר הקורונה.  </w:t>
      </w:r>
    </w:p>
    <w:p w14:paraId="6EBF6E7F" w14:textId="06B09E8B" w:rsidR="009F0743" w:rsidRPr="00813C00" w:rsidRDefault="009F0743"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 xml:space="preserve">סעיף כג' (3) - "כל עובד זכאי לשכר צודק והוגן, אשר יבטיח לו ולבני ביתו קיום הראוי לכבוד האדם שיושלם, אם יהיה צורך בכך, על ידי אמצעים אחרים של הגנה סוציאלית" </w:t>
      </w:r>
      <w:r w:rsidR="002E1DB9" w:rsidRPr="00813C00">
        <w:rPr>
          <w:rFonts w:asciiTheme="minorBidi" w:hAnsiTheme="minorBidi"/>
          <w:b/>
          <w:bCs/>
          <w:sz w:val="24"/>
          <w:szCs w:val="24"/>
          <w:rtl/>
        </w:rPr>
        <w:t xml:space="preserve"> </w:t>
      </w:r>
    </w:p>
    <w:p w14:paraId="3A5878E8" w14:textId="735E8CEB" w:rsidR="00157E24" w:rsidRPr="00813C00" w:rsidRDefault="009D5856" w:rsidP="00813C00">
      <w:pPr>
        <w:bidi/>
        <w:spacing w:line="360" w:lineRule="auto"/>
        <w:rPr>
          <w:rFonts w:asciiTheme="minorBidi" w:hAnsiTheme="minorBidi"/>
          <w:sz w:val="24"/>
          <w:szCs w:val="24"/>
          <w:rtl/>
        </w:rPr>
      </w:pPr>
      <w:r w:rsidRPr="00813C00">
        <w:rPr>
          <w:rFonts w:asciiTheme="minorBidi" w:hAnsiTheme="minorBidi"/>
          <w:sz w:val="24"/>
          <w:szCs w:val="24"/>
          <w:rtl/>
        </w:rPr>
        <w:t xml:space="preserve">זכות חברתית-כלכלית מהדור השני. </w:t>
      </w:r>
      <w:r w:rsidR="00997C48" w:rsidRPr="00813C00">
        <w:rPr>
          <w:rFonts w:asciiTheme="minorBidi" w:hAnsiTheme="minorBidi"/>
          <w:sz w:val="24"/>
          <w:szCs w:val="24"/>
          <w:rtl/>
        </w:rPr>
        <w:t>על פי הקטע, ניתן לראות שזכויות אלו מופרת במילים:</w:t>
      </w:r>
      <w:r w:rsidR="00997C48" w:rsidRPr="00813C00">
        <w:rPr>
          <w:rFonts w:asciiTheme="minorBidi" w:hAnsiTheme="minorBidi"/>
          <w:sz w:val="24"/>
          <w:szCs w:val="24"/>
        </w:rPr>
        <w:t xml:space="preserve"> </w:t>
      </w:r>
      <w:r w:rsidR="00997C48" w:rsidRPr="00813C00">
        <w:rPr>
          <w:rFonts w:asciiTheme="minorBidi" w:hAnsiTheme="minorBidi"/>
          <w:sz w:val="24"/>
          <w:szCs w:val="24"/>
          <w:rtl/>
        </w:rPr>
        <w:t xml:space="preserve">"...הממשלה מפקירה לגורלם עשרות ומאות אלפי שכירים ועצמאיים שנפגעים כלכלית מהמשבר". ניתן ללמוד מתוך הקטע שממשלת ישראל אינה דואגת לרשת ביטחון כלכלית לעובדים עצמאיים ושכירים שאיבדו את עבודתם בשל המגיפה, ולכן זכותם לתנאי עבודה הוגנים גם בתנאי אבטלה נפגעו קשות. </w:t>
      </w:r>
      <w:r w:rsidR="00157E24" w:rsidRPr="00813C00">
        <w:rPr>
          <w:rFonts w:asciiTheme="minorBidi" w:hAnsiTheme="minorBidi"/>
          <w:sz w:val="24"/>
          <w:szCs w:val="24"/>
          <w:rtl/>
        </w:rPr>
        <w:t>הזכות לשכר צודק והבטחה של קיום ראוי שיושלם ע"י אמצעים של הגנה סוציאלית נפגעת בקטע ככתוב</w:t>
      </w:r>
      <w:r w:rsidR="00157E24" w:rsidRPr="00813C00">
        <w:rPr>
          <w:rFonts w:asciiTheme="minorBidi" w:hAnsiTheme="minorBidi"/>
          <w:sz w:val="24"/>
          <w:szCs w:val="24"/>
        </w:rPr>
        <w:t xml:space="preserve"> </w:t>
      </w:r>
      <w:r w:rsidR="00157E24" w:rsidRPr="00813C00">
        <w:rPr>
          <w:rFonts w:asciiTheme="minorBidi" w:hAnsiTheme="minorBidi"/>
          <w:sz w:val="24"/>
          <w:szCs w:val="24"/>
          <w:rtl/>
        </w:rPr>
        <w:t xml:space="preserve">"יש לשנות את המדיניות הכלכלית ולדאוג לתשלום לעובדים שימנע פגיעה בפרנסתם או במעמדם כעובדים.." </w:t>
      </w:r>
      <w:r w:rsidR="00EC28C8" w:rsidRPr="00813C00">
        <w:rPr>
          <w:rFonts w:asciiTheme="minorBidi" w:hAnsiTheme="minorBidi"/>
          <w:sz w:val="24"/>
          <w:szCs w:val="24"/>
          <w:rtl/>
        </w:rPr>
        <w:t xml:space="preserve">רבים שאיבדו את עבודתם לא קיבלו תשלום עקב כך ולכן המדינה צריכה לדאוג להם לפרנסה שתבטיח את שלומם ושלום בני ביתם. </w:t>
      </w:r>
    </w:p>
    <w:p w14:paraId="41D2A275" w14:textId="2327EDCA" w:rsidR="00A71D98" w:rsidRPr="00813C00" w:rsidRDefault="00A71D98"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סעיף כה. ( 1 ) כל אדם זכאי לרמת חיים נאותה לבריאותם ו</w:t>
      </w:r>
      <w:r w:rsidR="008F775A" w:rsidRPr="00813C00">
        <w:rPr>
          <w:rFonts w:asciiTheme="minorBidi" w:hAnsiTheme="minorBidi"/>
          <w:b/>
          <w:bCs/>
          <w:sz w:val="24"/>
          <w:szCs w:val="24"/>
          <w:rtl/>
        </w:rPr>
        <w:t>לר</w:t>
      </w:r>
      <w:r w:rsidRPr="00813C00">
        <w:rPr>
          <w:rFonts w:asciiTheme="minorBidi" w:hAnsiTheme="minorBidi"/>
          <w:b/>
          <w:bCs/>
          <w:sz w:val="24"/>
          <w:szCs w:val="24"/>
          <w:rtl/>
        </w:rPr>
        <w:t xml:space="preserve">ווחתם שלו ושל בני ביתו. לרבות מזון, לבוש, שיכון, טיפול רפואי, שירותים סוציאליים כדרוש וזכות </w:t>
      </w:r>
      <w:proofErr w:type="spellStart"/>
      <w:r w:rsidRPr="00813C00">
        <w:rPr>
          <w:rFonts w:asciiTheme="minorBidi" w:hAnsiTheme="minorBidi"/>
          <w:b/>
          <w:bCs/>
          <w:sz w:val="24"/>
          <w:szCs w:val="24"/>
          <w:rtl/>
        </w:rPr>
        <w:t>לבטחון</w:t>
      </w:r>
      <w:proofErr w:type="spellEnd"/>
      <w:r w:rsidRPr="00813C00">
        <w:rPr>
          <w:rFonts w:asciiTheme="minorBidi" w:hAnsiTheme="minorBidi"/>
          <w:b/>
          <w:bCs/>
          <w:sz w:val="24"/>
          <w:szCs w:val="24"/>
          <w:rtl/>
        </w:rPr>
        <w:t xml:space="preserve"> במקרה של אבטלה, מחלה, אי-כשר לעבודה, אלמון, זקנה או מחסור אחר בנסיבות שאינן תלויות בו. </w:t>
      </w:r>
    </w:p>
    <w:p w14:paraId="4DDA20FE" w14:textId="71BD9F1E" w:rsidR="00F90639" w:rsidRPr="00813C00" w:rsidRDefault="00F851B9" w:rsidP="00813C00">
      <w:pPr>
        <w:bidi/>
        <w:spacing w:line="360" w:lineRule="auto"/>
        <w:rPr>
          <w:rFonts w:asciiTheme="minorBidi" w:hAnsiTheme="minorBidi"/>
          <w:sz w:val="24"/>
          <w:szCs w:val="24"/>
          <w:rtl/>
        </w:rPr>
      </w:pPr>
      <w:r w:rsidRPr="00813C00">
        <w:rPr>
          <w:rFonts w:asciiTheme="minorBidi" w:hAnsiTheme="minorBidi"/>
          <w:sz w:val="24"/>
          <w:szCs w:val="24"/>
          <w:rtl/>
        </w:rPr>
        <w:t>זכות ז</w:t>
      </w:r>
      <w:r w:rsidR="004F625A" w:rsidRPr="00813C00">
        <w:rPr>
          <w:rFonts w:asciiTheme="minorBidi" w:hAnsiTheme="minorBidi"/>
          <w:sz w:val="24"/>
          <w:szCs w:val="24"/>
          <w:rtl/>
        </w:rPr>
        <w:t xml:space="preserve">ו הינה זכות חברתית-כלכלית מהדור השני. </w:t>
      </w:r>
      <w:r w:rsidR="0095499B" w:rsidRPr="00813C00">
        <w:rPr>
          <w:rFonts w:asciiTheme="minorBidi" w:hAnsiTheme="minorBidi"/>
          <w:sz w:val="24"/>
          <w:szCs w:val="24"/>
          <w:rtl/>
        </w:rPr>
        <w:t xml:space="preserve">זכות זו מופרת בקטע ככתוב "ההחלטה להוציא רבים מעובדי הסקטור הציבורי לחל"ת דווקא </w:t>
      </w:r>
      <w:proofErr w:type="spellStart"/>
      <w:r w:rsidR="0095499B" w:rsidRPr="00813C00">
        <w:rPr>
          <w:rFonts w:asciiTheme="minorBidi" w:hAnsiTheme="minorBidi"/>
          <w:sz w:val="24"/>
          <w:szCs w:val="24"/>
          <w:rtl/>
        </w:rPr>
        <w:t>כעת..פוגעת</w:t>
      </w:r>
      <w:proofErr w:type="spellEnd"/>
      <w:r w:rsidR="0095499B" w:rsidRPr="00813C00">
        <w:rPr>
          <w:rFonts w:asciiTheme="minorBidi" w:hAnsiTheme="minorBidi"/>
          <w:sz w:val="24"/>
          <w:szCs w:val="24"/>
          <w:rtl/>
        </w:rPr>
        <w:t xml:space="preserve"> קשות בזכויות העובדים, ומתעלמת מצרכי הציבור בשעה ששירותים שונים נדרשים יותר מתמיד כגון שירותי רווחה..."</w:t>
      </w:r>
      <w:r w:rsidR="0095499B" w:rsidRPr="00813C00">
        <w:rPr>
          <w:rFonts w:asciiTheme="minorBidi" w:hAnsiTheme="minorBidi"/>
          <w:sz w:val="24"/>
          <w:szCs w:val="24"/>
        </w:rPr>
        <w:t xml:space="preserve"> </w:t>
      </w:r>
      <w:r w:rsidR="0095499B" w:rsidRPr="00813C00">
        <w:rPr>
          <w:rFonts w:asciiTheme="minorBidi" w:hAnsiTheme="minorBidi"/>
          <w:sz w:val="24"/>
          <w:szCs w:val="24"/>
          <w:rtl/>
        </w:rPr>
        <w:t xml:space="preserve">. אנשים רבים הוצאו לחל"ת בנסיבות שאין תלויות בהן ולכן על פי ההכרזה, המדינה היא זו שאחראית על רווחתם במקרה זה, ובמקרה של אבטלה. </w:t>
      </w:r>
      <w:r w:rsidR="00D10687" w:rsidRPr="00813C00">
        <w:rPr>
          <w:rFonts w:asciiTheme="minorBidi" w:hAnsiTheme="minorBidi"/>
          <w:sz w:val="24"/>
          <w:szCs w:val="24"/>
          <w:rtl/>
        </w:rPr>
        <w:t xml:space="preserve">המדינה מתעלמת מצרכי הציבור בשעה קשה זו ולכן זו הפרה בוטה של זכות זו. </w:t>
      </w:r>
      <w:r w:rsidRPr="00813C00">
        <w:rPr>
          <w:rFonts w:asciiTheme="minorBidi" w:hAnsiTheme="minorBidi"/>
          <w:sz w:val="24"/>
          <w:szCs w:val="24"/>
          <w:rtl/>
        </w:rPr>
        <w:t xml:space="preserve"> </w:t>
      </w:r>
    </w:p>
    <w:p w14:paraId="0CAFF9FE" w14:textId="1BE0612A" w:rsidR="004E0E93" w:rsidRPr="00813C00" w:rsidRDefault="0051039A"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 xml:space="preserve">סעיף </w:t>
      </w:r>
      <w:proofErr w:type="spellStart"/>
      <w:r w:rsidRPr="00813C00">
        <w:rPr>
          <w:rFonts w:asciiTheme="minorBidi" w:hAnsiTheme="minorBidi"/>
          <w:b/>
          <w:bCs/>
          <w:sz w:val="24"/>
          <w:szCs w:val="24"/>
          <w:rtl/>
        </w:rPr>
        <w:t>כו</w:t>
      </w:r>
      <w:proofErr w:type="spellEnd"/>
      <w:r w:rsidRPr="00813C00">
        <w:rPr>
          <w:rFonts w:asciiTheme="minorBidi" w:hAnsiTheme="minorBidi"/>
          <w:b/>
          <w:bCs/>
          <w:sz w:val="24"/>
          <w:szCs w:val="24"/>
          <w:rtl/>
        </w:rPr>
        <w:t>'</w:t>
      </w:r>
      <w:r w:rsidR="00022C8B" w:rsidRPr="00813C00">
        <w:rPr>
          <w:rFonts w:asciiTheme="minorBidi" w:hAnsiTheme="minorBidi"/>
          <w:b/>
          <w:bCs/>
          <w:sz w:val="24"/>
          <w:szCs w:val="24"/>
          <w:rtl/>
        </w:rPr>
        <w:t>(1)</w:t>
      </w:r>
      <w:r w:rsidRPr="00813C00">
        <w:rPr>
          <w:rFonts w:asciiTheme="minorBidi" w:hAnsiTheme="minorBidi"/>
          <w:b/>
          <w:bCs/>
          <w:sz w:val="24"/>
          <w:szCs w:val="24"/>
          <w:rtl/>
        </w:rPr>
        <w:t xml:space="preserve"> - כל אדם זכאי לחינוך. החינוך י</w:t>
      </w:r>
      <w:r w:rsidR="00C16B0D" w:rsidRPr="00813C00">
        <w:rPr>
          <w:rFonts w:asciiTheme="minorBidi" w:hAnsiTheme="minorBidi"/>
          <w:b/>
          <w:bCs/>
          <w:sz w:val="24"/>
          <w:szCs w:val="24"/>
          <w:rtl/>
        </w:rPr>
        <w:t>י</w:t>
      </w:r>
      <w:r w:rsidRPr="00813C00">
        <w:rPr>
          <w:rFonts w:asciiTheme="minorBidi" w:hAnsiTheme="minorBidi"/>
          <w:b/>
          <w:bCs/>
          <w:sz w:val="24"/>
          <w:szCs w:val="24"/>
          <w:rtl/>
        </w:rPr>
        <w:t xml:space="preserve">נתן חינם, לפחות בשלבים הראשונים והיסודיים. החינוך בשלב הראשון הוא חובה. החינוך הטכני והמקצועי יהיה מצוי בכל, והחינוך הגבוה יהיה פתוח לכל במידה שווה ועל יסוד </w:t>
      </w:r>
      <w:proofErr w:type="spellStart"/>
      <w:r w:rsidRPr="00813C00">
        <w:rPr>
          <w:rFonts w:asciiTheme="minorBidi" w:hAnsiTheme="minorBidi"/>
          <w:b/>
          <w:bCs/>
          <w:sz w:val="24"/>
          <w:szCs w:val="24"/>
          <w:rtl/>
        </w:rPr>
        <w:t>הכשרון</w:t>
      </w:r>
      <w:proofErr w:type="spellEnd"/>
      <w:r w:rsidRPr="00813C00">
        <w:rPr>
          <w:rFonts w:asciiTheme="minorBidi" w:hAnsiTheme="minorBidi"/>
          <w:b/>
          <w:bCs/>
          <w:sz w:val="24"/>
          <w:szCs w:val="24"/>
          <w:rtl/>
        </w:rPr>
        <w:t xml:space="preserve">. </w:t>
      </w:r>
    </w:p>
    <w:p w14:paraId="0AB340AF" w14:textId="279114A2" w:rsidR="00022C8B" w:rsidRPr="00813C00" w:rsidRDefault="00022C8B"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 xml:space="preserve">סעיף </w:t>
      </w:r>
      <w:proofErr w:type="spellStart"/>
      <w:r w:rsidRPr="00813C00">
        <w:rPr>
          <w:rFonts w:asciiTheme="minorBidi" w:hAnsiTheme="minorBidi"/>
          <w:b/>
          <w:bCs/>
          <w:sz w:val="24"/>
          <w:szCs w:val="24"/>
          <w:rtl/>
        </w:rPr>
        <w:t>כו</w:t>
      </w:r>
      <w:proofErr w:type="spellEnd"/>
      <w:r w:rsidRPr="00813C00">
        <w:rPr>
          <w:rFonts w:asciiTheme="minorBidi" w:hAnsiTheme="minorBidi"/>
          <w:b/>
          <w:bCs/>
          <w:sz w:val="24"/>
          <w:szCs w:val="24"/>
          <w:rtl/>
        </w:rPr>
        <w:t>' (3)</w:t>
      </w:r>
      <w:r w:rsidRPr="00813C00">
        <w:rPr>
          <w:rFonts w:asciiTheme="minorBidi" w:hAnsiTheme="minorBidi"/>
          <w:b/>
          <w:bCs/>
          <w:sz w:val="24"/>
          <w:szCs w:val="24"/>
        </w:rPr>
        <w:t xml:space="preserve"> </w:t>
      </w:r>
      <w:r w:rsidRPr="00813C00">
        <w:rPr>
          <w:rFonts w:asciiTheme="minorBidi" w:hAnsiTheme="minorBidi"/>
          <w:b/>
          <w:bCs/>
          <w:sz w:val="24"/>
          <w:szCs w:val="24"/>
          <w:rtl/>
        </w:rPr>
        <w:t xml:space="preserve">  - </w:t>
      </w:r>
      <w:r w:rsidR="000569D7" w:rsidRPr="00813C00">
        <w:rPr>
          <w:rFonts w:asciiTheme="minorBidi" w:hAnsiTheme="minorBidi"/>
          <w:b/>
          <w:bCs/>
          <w:sz w:val="24"/>
          <w:szCs w:val="24"/>
          <w:rtl/>
        </w:rPr>
        <w:t>"</w:t>
      </w:r>
      <w:r w:rsidRPr="00813C00">
        <w:rPr>
          <w:rFonts w:asciiTheme="minorBidi" w:hAnsiTheme="minorBidi"/>
          <w:b/>
          <w:bCs/>
          <w:sz w:val="24"/>
          <w:szCs w:val="24"/>
          <w:rtl/>
        </w:rPr>
        <w:t>להורים זכות בכורה לבחור את דרך החינוך לילדיהם</w:t>
      </w:r>
      <w:r w:rsidR="000569D7" w:rsidRPr="00813C00">
        <w:rPr>
          <w:rFonts w:asciiTheme="minorBidi" w:hAnsiTheme="minorBidi"/>
          <w:b/>
          <w:bCs/>
          <w:sz w:val="24"/>
          <w:szCs w:val="24"/>
          <w:rtl/>
        </w:rPr>
        <w:t xml:space="preserve">" </w:t>
      </w:r>
    </w:p>
    <w:p w14:paraId="58B0CC59" w14:textId="63271A77" w:rsidR="00EB6904" w:rsidRPr="00813C00" w:rsidRDefault="00D449B5" w:rsidP="00813C00">
      <w:pPr>
        <w:bidi/>
        <w:spacing w:line="360" w:lineRule="auto"/>
        <w:rPr>
          <w:rFonts w:asciiTheme="minorBidi" w:hAnsiTheme="minorBidi"/>
          <w:sz w:val="24"/>
          <w:szCs w:val="24"/>
          <w:rtl/>
        </w:rPr>
      </w:pPr>
      <w:r w:rsidRPr="00813C00">
        <w:rPr>
          <w:rFonts w:asciiTheme="minorBidi" w:hAnsiTheme="minorBidi"/>
          <w:sz w:val="24"/>
          <w:szCs w:val="24"/>
          <w:rtl/>
        </w:rPr>
        <w:lastRenderedPageBreak/>
        <w:t xml:space="preserve">זכויות אלה הן זכויות חברתיות-כלכליות מהדור השני. </w:t>
      </w:r>
      <w:r w:rsidR="00C16B0D" w:rsidRPr="00813C00">
        <w:rPr>
          <w:rFonts w:asciiTheme="minorBidi" w:hAnsiTheme="minorBidi"/>
          <w:sz w:val="24"/>
          <w:szCs w:val="24"/>
          <w:rtl/>
        </w:rPr>
        <w:t xml:space="preserve">זכויות אלה מופרות בקטע ככתוב "...שירותים שונים נדרשים יותר מתמיד כגון שירותי רווחה או ההוראה מרחוק לתלמידי בתי הספר". הזכות לחינוך מציינת במפורט כי החינוך שיינתן יהיה טכני ומקצועי. תלמידים רבים שנאלצים ללמוד מרחוק באמצעות מערכת הזום אינם נהנים מלמידה מקצועית דיה כפי שהיו לולא היו לומדים בדרך המסורתית בישיבה בכיתה בבתי הספר. </w:t>
      </w:r>
      <w:r w:rsidR="00E730D4" w:rsidRPr="00813C00">
        <w:rPr>
          <w:rFonts w:asciiTheme="minorBidi" w:hAnsiTheme="minorBidi"/>
          <w:sz w:val="24"/>
          <w:szCs w:val="24"/>
          <w:rtl/>
        </w:rPr>
        <w:t xml:space="preserve">זכויותיהם של הורים רבים נפגעו גם כן, כי </w:t>
      </w:r>
      <w:r w:rsidR="00EB6904" w:rsidRPr="00813C00">
        <w:rPr>
          <w:rFonts w:asciiTheme="minorBidi" w:hAnsiTheme="minorBidi"/>
          <w:sz w:val="24"/>
          <w:szCs w:val="24"/>
          <w:rtl/>
        </w:rPr>
        <w:t xml:space="preserve">הלמידה מרחוק הנכפית על ילדיהם בשל משבר הקורונה זו אינה הדרך בה בחרו לחנך את ילדיהם. </w:t>
      </w:r>
      <w:ins w:id="1" w:author="Shelly Hoffman" w:date="2021-04-14T10:47:00Z">
        <w:r w:rsidR="00D301A4">
          <w:rPr>
            <w:rFonts w:asciiTheme="minorBidi" w:hAnsiTheme="minorBidi" w:hint="cs"/>
            <w:sz w:val="24"/>
            <w:szCs w:val="24"/>
            <w:rtl/>
          </w:rPr>
          <w:t>יפה</w:t>
        </w:r>
      </w:ins>
    </w:p>
    <w:p w14:paraId="1189BD90" w14:textId="17E4F2DF" w:rsidR="000569D7" w:rsidRPr="00813C00" w:rsidRDefault="000569D7" w:rsidP="00813C00">
      <w:pPr>
        <w:bidi/>
        <w:spacing w:line="360" w:lineRule="auto"/>
        <w:rPr>
          <w:rFonts w:asciiTheme="minorBidi" w:hAnsiTheme="minorBidi"/>
          <w:b/>
          <w:bCs/>
          <w:sz w:val="24"/>
          <w:szCs w:val="24"/>
        </w:rPr>
      </w:pPr>
      <w:r w:rsidRPr="00813C00">
        <w:rPr>
          <w:rFonts w:asciiTheme="minorBidi" w:hAnsiTheme="minorBidi"/>
          <w:b/>
          <w:bCs/>
          <w:sz w:val="24"/>
          <w:szCs w:val="24"/>
          <w:rtl/>
        </w:rPr>
        <w:t xml:space="preserve">סעיף </w:t>
      </w:r>
      <w:proofErr w:type="spellStart"/>
      <w:r w:rsidRPr="00813C00">
        <w:rPr>
          <w:rFonts w:asciiTheme="minorBidi" w:hAnsiTheme="minorBidi"/>
          <w:b/>
          <w:bCs/>
          <w:sz w:val="24"/>
          <w:szCs w:val="24"/>
          <w:rtl/>
        </w:rPr>
        <w:t>יב</w:t>
      </w:r>
      <w:proofErr w:type="spellEnd"/>
      <w:r w:rsidRPr="00813C00">
        <w:rPr>
          <w:rFonts w:asciiTheme="minorBidi" w:hAnsiTheme="minorBidi"/>
          <w:b/>
          <w:bCs/>
          <w:sz w:val="24"/>
          <w:szCs w:val="24"/>
          <w:rtl/>
        </w:rPr>
        <w:t xml:space="preserve">' - "לא יהא אדם נתון להתערבות שרירותית בחייו הפרטיים..." </w:t>
      </w:r>
    </w:p>
    <w:p w14:paraId="45461394" w14:textId="1C96FC7A" w:rsidR="006619AC" w:rsidRPr="00813C00" w:rsidRDefault="006619AC" w:rsidP="00813C00">
      <w:pPr>
        <w:bidi/>
        <w:spacing w:line="360" w:lineRule="auto"/>
        <w:rPr>
          <w:rFonts w:asciiTheme="minorBidi" w:hAnsiTheme="minorBidi"/>
          <w:sz w:val="24"/>
          <w:szCs w:val="24"/>
          <w:rtl/>
        </w:rPr>
      </w:pPr>
      <w:r w:rsidRPr="00813C00">
        <w:rPr>
          <w:rFonts w:asciiTheme="minorBidi" w:hAnsiTheme="minorBidi"/>
          <w:sz w:val="24"/>
          <w:szCs w:val="24"/>
          <w:rtl/>
        </w:rPr>
        <w:t xml:space="preserve">זכות זו היא זכות אזרחית-פוליטית מהדור הראשון. היא באה לידי ביטוי בקטע ככתוב "בימים אלה, לצד הפגיעה המתמשכת במוסדות הדמוקרטיים ופגיעה לא מפוקחת בזכות לפרטיות..". משבר הקורונה הביא לכך שהממשלה התערבה בחייהם הפרטיים של אזרחיה על ידי כך שהטילה הגבלות וסגרים, מנעה מהם להיפגש איש עם רעהו, שזו הפרה של חופש התנועה. בנוסף לכך, אנשים מחויבים ללכת עם מסכות במקומות פתוחים וסגורים כאשר הם מפוקחים ע"י המשטרה </w:t>
      </w:r>
      <w:r w:rsidR="00846739" w:rsidRPr="00813C00">
        <w:rPr>
          <w:rFonts w:asciiTheme="minorBidi" w:hAnsiTheme="minorBidi"/>
          <w:sz w:val="24"/>
          <w:szCs w:val="24"/>
          <w:rtl/>
        </w:rPr>
        <w:t>ועל ידי איכוני השב"כ שעוקבים אחרי פעילותם</w:t>
      </w:r>
      <w:r w:rsidR="00B63754" w:rsidRPr="00813C00">
        <w:rPr>
          <w:rFonts w:asciiTheme="minorBidi" w:hAnsiTheme="minorBidi"/>
          <w:sz w:val="24"/>
          <w:szCs w:val="24"/>
          <w:rtl/>
        </w:rPr>
        <w:t xml:space="preserve"> הפרטית. </w:t>
      </w:r>
    </w:p>
    <w:p w14:paraId="0AEF6B67" w14:textId="7161E964" w:rsidR="002E1DB9" w:rsidRPr="00813C00" w:rsidRDefault="00F745D8"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 xml:space="preserve">סעיף </w:t>
      </w:r>
      <w:proofErr w:type="spellStart"/>
      <w:r w:rsidRPr="00813C00">
        <w:rPr>
          <w:rFonts w:asciiTheme="minorBidi" w:hAnsiTheme="minorBidi"/>
          <w:b/>
          <w:bCs/>
          <w:sz w:val="24"/>
          <w:szCs w:val="24"/>
          <w:rtl/>
        </w:rPr>
        <w:t>יט</w:t>
      </w:r>
      <w:proofErr w:type="spellEnd"/>
      <w:r w:rsidRPr="00813C00">
        <w:rPr>
          <w:rFonts w:asciiTheme="minorBidi" w:hAnsiTheme="minorBidi"/>
          <w:b/>
          <w:bCs/>
          <w:sz w:val="24"/>
          <w:szCs w:val="24"/>
          <w:rtl/>
        </w:rPr>
        <w:t>' -  "כל אדם זכאי לחירות הדעה והביטוי, לרבות החירות להחזיק בדעות ללא כל הפרעה ולבקש ידיעות ודעות ולקבלן ולמסרן בכל הדרכים וללא סייגי גבולות</w:t>
      </w:r>
      <w:r w:rsidR="00E35D1C" w:rsidRPr="00813C00">
        <w:rPr>
          <w:rFonts w:asciiTheme="minorBidi" w:hAnsiTheme="minorBidi"/>
          <w:b/>
          <w:bCs/>
          <w:sz w:val="24"/>
          <w:szCs w:val="24"/>
          <w:rtl/>
        </w:rPr>
        <w:t>"</w:t>
      </w:r>
    </w:p>
    <w:p w14:paraId="544392FE" w14:textId="667BF597" w:rsidR="008D169D" w:rsidRPr="00813C00" w:rsidRDefault="008D169D" w:rsidP="00813C00">
      <w:pPr>
        <w:bidi/>
        <w:spacing w:line="360" w:lineRule="auto"/>
        <w:rPr>
          <w:rFonts w:asciiTheme="minorBidi" w:hAnsiTheme="minorBidi"/>
          <w:b/>
          <w:bCs/>
          <w:sz w:val="24"/>
          <w:szCs w:val="24"/>
          <w:rtl/>
        </w:rPr>
      </w:pPr>
      <w:r w:rsidRPr="00813C00">
        <w:rPr>
          <w:rFonts w:asciiTheme="minorBidi" w:hAnsiTheme="minorBidi"/>
          <w:b/>
          <w:bCs/>
          <w:sz w:val="24"/>
          <w:szCs w:val="24"/>
          <w:rtl/>
        </w:rPr>
        <w:t>סעיף כ'(1)</w:t>
      </w:r>
      <w:r w:rsidRPr="00813C00">
        <w:rPr>
          <w:rFonts w:asciiTheme="minorBidi" w:hAnsiTheme="minorBidi"/>
          <w:b/>
          <w:bCs/>
          <w:sz w:val="24"/>
          <w:szCs w:val="24"/>
        </w:rPr>
        <w:t xml:space="preserve"> </w:t>
      </w:r>
      <w:r w:rsidRPr="00813C00">
        <w:rPr>
          <w:rFonts w:asciiTheme="minorBidi" w:hAnsiTheme="minorBidi"/>
          <w:b/>
          <w:bCs/>
          <w:sz w:val="24"/>
          <w:szCs w:val="24"/>
          <w:rtl/>
        </w:rPr>
        <w:t>- "כל אדם זכאי לחירות להתאספות וההתאגדות בדרכי שלום"</w:t>
      </w:r>
    </w:p>
    <w:p w14:paraId="5DEC1CEB" w14:textId="4ABE38D0" w:rsidR="0050290A" w:rsidRDefault="00E35D1C" w:rsidP="00813C00">
      <w:pPr>
        <w:bidi/>
        <w:spacing w:line="360" w:lineRule="auto"/>
        <w:rPr>
          <w:ins w:id="2" w:author="Shelly Hoffman" w:date="2021-04-14T10:48:00Z"/>
          <w:rFonts w:asciiTheme="minorBidi" w:hAnsiTheme="minorBidi"/>
          <w:sz w:val="24"/>
          <w:szCs w:val="24"/>
          <w:rtl/>
        </w:rPr>
      </w:pPr>
      <w:r w:rsidRPr="00813C00">
        <w:rPr>
          <w:rFonts w:asciiTheme="minorBidi" w:hAnsiTheme="minorBidi"/>
          <w:sz w:val="24"/>
          <w:szCs w:val="24"/>
          <w:rtl/>
        </w:rPr>
        <w:t xml:space="preserve">זכות </w:t>
      </w:r>
      <w:r w:rsidR="008D169D" w:rsidRPr="00813C00">
        <w:rPr>
          <w:rFonts w:asciiTheme="minorBidi" w:hAnsiTheme="minorBidi"/>
          <w:sz w:val="24"/>
          <w:szCs w:val="24"/>
          <w:rtl/>
        </w:rPr>
        <w:t>אזרחיות-פוליטיות מהדור הראשון</w:t>
      </w:r>
      <w:r w:rsidRPr="00813C00">
        <w:rPr>
          <w:rFonts w:asciiTheme="minorBidi" w:hAnsiTheme="minorBidi"/>
          <w:sz w:val="24"/>
          <w:szCs w:val="24"/>
          <w:rtl/>
        </w:rPr>
        <w:t>. זכו</w:t>
      </w:r>
      <w:r w:rsidR="00C466D3" w:rsidRPr="00813C00">
        <w:rPr>
          <w:rFonts w:asciiTheme="minorBidi" w:hAnsiTheme="minorBidi"/>
          <w:sz w:val="24"/>
          <w:szCs w:val="24"/>
          <w:rtl/>
        </w:rPr>
        <w:t>יות</w:t>
      </w:r>
      <w:r w:rsidRPr="00813C00">
        <w:rPr>
          <w:rFonts w:asciiTheme="minorBidi" w:hAnsiTheme="minorBidi"/>
          <w:sz w:val="24"/>
          <w:szCs w:val="24"/>
          <w:rtl/>
        </w:rPr>
        <w:t xml:space="preserve"> </w:t>
      </w:r>
      <w:r w:rsidR="00C466D3" w:rsidRPr="00813C00">
        <w:rPr>
          <w:rFonts w:asciiTheme="minorBidi" w:hAnsiTheme="minorBidi"/>
          <w:sz w:val="24"/>
          <w:szCs w:val="24"/>
          <w:rtl/>
        </w:rPr>
        <w:t>אלו</w:t>
      </w:r>
      <w:r w:rsidRPr="00813C00">
        <w:rPr>
          <w:rFonts w:asciiTheme="minorBidi" w:hAnsiTheme="minorBidi"/>
          <w:sz w:val="24"/>
          <w:szCs w:val="24"/>
          <w:rtl/>
        </w:rPr>
        <w:t xml:space="preserve"> מופר</w:t>
      </w:r>
      <w:r w:rsidR="00C466D3" w:rsidRPr="00813C00">
        <w:rPr>
          <w:rFonts w:asciiTheme="minorBidi" w:hAnsiTheme="minorBidi"/>
          <w:sz w:val="24"/>
          <w:szCs w:val="24"/>
          <w:rtl/>
        </w:rPr>
        <w:t>ו</w:t>
      </w:r>
      <w:r w:rsidRPr="00813C00">
        <w:rPr>
          <w:rFonts w:asciiTheme="minorBidi" w:hAnsiTheme="minorBidi"/>
          <w:sz w:val="24"/>
          <w:szCs w:val="24"/>
          <w:rtl/>
        </w:rPr>
        <w:t>ת בקטע בכתוב "פגיעה לא מפוקחת בזכות לפרטיות, בזכות ההפגנה ובפעילות הכנסת..."</w:t>
      </w:r>
      <w:r w:rsidR="00487343" w:rsidRPr="00813C00">
        <w:rPr>
          <w:rFonts w:asciiTheme="minorBidi" w:hAnsiTheme="minorBidi"/>
          <w:sz w:val="24"/>
          <w:szCs w:val="24"/>
          <w:rtl/>
        </w:rPr>
        <w:t xml:space="preserve"> בהתייחס לקטע המובא לפנינו </w:t>
      </w:r>
      <w:r w:rsidR="003706DF" w:rsidRPr="00813C00">
        <w:rPr>
          <w:rFonts w:asciiTheme="minorBidi" w:hAnsiTheme="minorBidi"/>
          <w:sz w:val="24"/>
          <w:szCs w:val="24"/>
          <w:rtl/>
        </w:rPr>
        <w:t xml:space="preserve">מחודש מרץ 2020, </w:t>
      </w:r>
      <w:r w:rsidR="00487343" w:rsidRPr="00813C00">
        <w:rPr>
          <w:rFonts w:asciiTheme="minorBidi" w:hAnsiTheme="minorBidi"/>
          <w:sz w:val="24"/>
          <w:szCs w:val="24"/>
          <w:rtl/>
        </w:rPr>
        <w:t>מדינת ישראל הטילה סגר כללי ור</w:t>
      </w:r>
      <w:r w:rsidR="00A13B59" w:rsidRPr="00813C00">
        <w:rPr>
          <w:rFonts w:asciiTheme="minorBidi" w:hAnsiTheme="minorBidi"/>
          <w:sz w:val="24"/>
          <w:szCs w:val="24"/>
          <w:rtl/>
        </w:rPr>
        <w:t xml:space="preserve">וב אזרחיה </w:t>
      </w:r>
      <w:r w:rsidR="00487343" w:rsidRPr="00813C00">
        <w:rPr>
          <w:rFonts w:asciiTheme="minorBidi" w:hAnsiTheme="minorBidi"/>
          <w:sz w:val="24"/>
          <w:szCs w:val="24"/>
          <w:rtl/>
        </w:rPr>
        <w:t xml:space="preserve">היו ספונים בבתיהם. </w:t>
      </w:r>
      <w:r w:rsidR="003706DF" w:rsidRPr="00813C00">
        <w:rPr>
          <w:rFonts w:asciiTheme="minorBidi" w:hAnsiTheme="minorBidi"/>
          <w:sz w:val="24"/>
          <w:szCs w:val="24"/>
          <w:rtl/>
        </w:rPr>
        <w:t xml:space="preserve">לכן, </w:t>
      </w:r>
      <w:r w:rsidR="00441272" w:rsidRPr="00813C00">
        <w:rPr>
          <w:rFonts w:asciiTheme="minorBidi" w:hAnsiTheme="minorBidi"/>
          <w:sz w:val="24"/>
          <w:szCs w:val="24"/>
          <w:rtl/>
        </w:rPr>
        <w:t xml:space="preserve">זכותם לצאת ולהפגין </w:t>
      </w:r>
      <w:r w:rsidR="000A5974" w:rsidRPr="00813C00">
        <w:rPr>
          <w:rFonts w:asciiTheme="minorBidi" w:hAnsiTheme="minorBidi"/>
          <w:sz w:val="24"/>
          <w:szCs w:val="24"/>
          <w:rtl/>
        </w:rPr>
        <w:t xml:space="preserve">ולהתאגד </w:t>
      </w:r>
      <w:r w:rsidR="00441272" w:rsidRPr="00813C00">
        <w:rPr>
          <w:rFonts w:asciiTheme="minorBidi" w:hAnsiTheme="minorBidi"/>
          <w:sz w:val="24"/>
          <w:szCs w:val="24"/>
          <w:rtl/>
        </w:rPr>
        <w:t xml:space="preserve">נפצרה מהם בשעה שישבו בבתיהם. </w:t>
      </w:r>
    </w:p>
    <w:p w14:paraId="7E9653A8" w14:textId="07523E28" w:rsidR="000C1524" w:rsidRPr="00813C00" w:rsidRDefault="000C1524" w:rsidP="000C1524">
      <w:pPr>
        <w:bidi/>
        <w:spacing w:line="360" w:lineRule="auto"/>
        <w:rPr>
          <w:rFonts w:asciiTheme="minorBidi" w:hAnsiTheme="minorBidi"/>
          <w:sz w:val="24"/>
          <w:szCs w:val="24"/>
          <w:rtl/>
        </w:rPr>
      </w:pPr>
      <w:ins w:id="3" w:author="Shelly Hoffman" w:date="2021-04-14T10:48:00Z">
        <w:r>
          <w:rPr>
            <w:rFonts w:asciiTheme="minorBidi" w:hAnsiTheme="minorBidi" w:hint="cs"/>
            <w:sz w:val="24"/>
            <w:szCs w:val="24"/>
            <w:rtl/>
          </w:rPr>
          <w:t>מיפוי הזכויות נעשה בצורה טובה מאד. חשוב לציין כי עוד מגוון של זכויות הופרו, בין היתר בעקיפין וחשוב גם להתייחס ל</w:t>
        </w:r>
        <w:r w:rsidR="005010D2">
          <w:rPr>
            <w:rFonts w:asciiTheme="minorBidi" w:hAnsiTheme="minorBidi" w:hint="cs"/>
            <w:sz w:val="24"/>
            <w:szCs w:val="24"/>
            <w:rtl/>
          </w:rPr>
          <w:t>כ</w:t>
        </w:r>
        <w:r>
          <w:rPr>
            <w:rFonts w:asciiTheme="minorBidi" w:hAnsiTheme="minorBidi" w:hint="cs"/>
            <w:sz w:val="24"/>
            <w:szCs w:val="24"/>
            <w:rtl/>
          </w:rPr>
          <w:t xml:space="preserve">ך. </w:t>
        </w:r>
        <w:r w:rsidR="005010D2">
          <w:rPr>
            <w:rFonts w:asciiTheme="minorBidi" w:hAnsiTheme="minorBidi" w:hint="cs"/>
            <w:sz w:val="24"/>
            <w:szCs w:val="24"/>
            <w:rtl/>
          </w:rPr>
          <w:t xml:space="preserve">יש להסביר בקצרה את התפתחות הדורות של הזכויות. </w:t>
        </w:r>
      </w:ins>
    </w:p>
    <w:p w14:paraId="26E2C300" w14:textId="1B048B37" w:rsidR="005F45EA" w:rsidRPr="00813C00" w:rsidRDefault="005F45EA" w:rsidP="00813C00">
      <w:pPr>
        <w:bidi/>
        <w:spacing w:after="0" w:line="360" w:lineRule="auto"/>
        <w:rPr>
          <w:rFonts w:asciiTheme="minorBidi" w:hAnsiTheme="minorBidi"/>
          <w:b/>
          <w:bCs/>
          <w:sz w:val="24"/>
          <w:szCs w:val="24"/>
          <w:rtl/>
        </w:rPr>
      </w:pPr>
      <w:r w:rsidRPr="00813C00">
        <w:rPr>
          <w:rFonts w:asciiTheme="minorBidi" w:hAnsiTheme="minorBidi"/>
          <w:b/>
          <w:bCs/>
          <w:sz w:val="24"/>
          <w:szCs w:val="24"/>
          <w:rtl/>
        </w:rPr>
        <w:t>זכויות משלימות</w:t>
      </w:r>
    </w:p>
    <w:p w14:paraId="0C6B5024" w14:textId="6D95657E" w:rsidR="00914E9E" w:rsidRPr="00813C00" w:rsidRDefault="005F45EA" w:rsidP="00813C00">
      <w:pPr>
        <w:bidi/>
        <w:spacing w:after="0" w:line="360" w:lineRule="auto"/>
        <w:rPr>
          <w:rFonts w:asciiTheme="minorBidi" w:hAnsiTheme="minorBidi"/>
          <w:sz w:val="24"/>
          <w:szCs w:val="24"/>
          <w:rtl/>
        </w:rPr>
      </w:pPr>
      <w:r w:rsidRPr="00813C00">
        <w:rPr>
          <w:rFonts w:asciiTheme="minorBidi" w:hAnsiTheme="minorBidi"/>
          <w:sz w:val="24"/>
          <w:szCs w:val="24"/>
          <w:rtl/>
        </w:rPr>
        <w:t xml:space="preserve">זכויות מדורות שונים משלימות אחת את השנייה. </w:t>
      </w:r>
      <w:r w:rsidR="00B14B56" w:rsidRPr="00813C00">
        <w:rPr>
          <w:rFonts w:asciiTheme="minorBidi" w:hAnsiTheme="minorBidi"/>
          <w:sz w:val="24"/>
          <w:szCs w:val="24"/>
          <w:rtl/>
        </w:rPr>
        <w:t xml:space="preserve">בסעיף כב' נאמר "כל אדם כחבר החברה". כלומר כל אדם הוא לא רק </w:t>
      </w:r>
      <w:proofErr w:type="spellStart"/>
      <w:r w:rsidR="00B14B56" w:rsidRPr="00813C00">
        <w:rPr>
          <w:rFonts w:asciiTheme="minorBidi" w:hAnsiTheme="minorBidi"/>
          <w:sz w:val="24"/>
          <w:szCs w:val="24"/>
          <w:rtl/>
        </w:rPr>
        <w:t>אינדיווידואל</w:t>
      </w:r>
      <w:proofErr w:type="spellEnd"/>
      <w:r w:rsidR="00B14B56" w:rsidRPr="00813C00">
        <w:rPr>
          <w:rFonts w:asciiTheme="minorBidi" w:hAnsiTheme="minorBidi"/>
          <w:sz w:val="24"/>
          <w:szCs w:val="24"/>
          <w:rtl/>
        </w:rPr>
        <w:t>,</w:t>
      </w:r>
      <w:r w:rsidR="00AA198E">
        <w:rPr>
          <w:rFonts w:asciiTheme="minorBidi" w:hAnsiTheme="minorBidi" w:hint="cs"/>
          <w:sz w:val="24"/>
          <w:szCs w:val="24"/>
          <w:rtl/>
        </w:rPr>
        <w:t xml:space="preserve"> </w:t>
      </w:r>
      <w:r w:rsidR="00B14B56" w:rsidRPr="00813C00">
        <w:rPr>
          <w:rFonts w:asciiTheme="minorBidi" w:hAnsiTheme="minorBidi"/>
          <w:sz w:val="24"/>
          <w:szCs w:val="24"/>
          <w:rtl/>
        </w:rPr>
        <w:t>האדם הוא חלק מהחברה, הוא חי במסגרת של קהילה.</w:t>
      </w:r>
      <w:r w:rsidR="00B67124" w:rsidRPr="00813C00">
        <w:rPr>
          <w:rFonts w:asciiTheme="minorBidi" w:hAnsiTheme="minorBidi"/>
          <w:sz w:val="24"/>
          <w:szCs w:val="24"/>
          <w:rtl/>
        </w:rPr>
        <w:t xml:space="preserve"> האדם זכאי לביטחון סוציאלי כיוון ביטחון זה חיוני להתפתחותו החופשית של אישיותו. </w:t>
      </w:r>
      <w:r w:rsidR="00AA198E">
        <w:rPr>
          <w:rFonts w:asciiTheme="minorBidi" w:hAnsiTheme="minorBidi" w:hint="cs"/>
          <w:sz w:val="24"/>
          <w:szCs w:val="24"/>
          <w:rtl/>
        </w:rPr>
        <w:t xml:space="preserve">הגישה </w:t>
      </w:r>
      <w:proofErr w:type="spellStart"/>
      <w:r w:rsidR="00AA198E">
        <w:rPr>
          <w:rFonts w:asciiTheme="minorBidi" w:hAnsiTheme="minorBidi" w:hint="cs"/>
          <w:sz w:val="24"/>
          <w:szCs w:val="24"/>
          <w:rtl/>
        </w:rPr>
        <w:t>הסוציואליסטית</w:t>
      </w:r>
      <w:proofErr w:type="spellEnd"/>
      <w:r w:rsidR="00AA198E">
        <w:rPr>
          <w:rFonts w:asciiTheme="minorBidi" w:hAnsiTheme="minorBidi" w:hint="cs"/>
          <w:sz w:val="24"/>
          <w:szCs w:val="24"/>
          <w:rtl/>
        </w:rPr>
        <w:t xml:space="preserve"> מתייחסת גם לחירות. כדי שאדם יהיה באמת אדם חופשי הוא קודם כל חייב לקבל את כל הזכויות החברתיות-כלכליות שלו, כלומר את התנאים הבסיסיים לקיום בכבוד ורק אז את הזכויות האזרחיות-</w:t>
      </w:r>
      <w:r w:rsidR="00AA198E">
        <w:rPr>
          <w:rFonts w:asciiTheme="minorBidi" w:hAnsiTheme="minorBidi" w:hint="cs"/>
          <w:sz w:val="24"/>
          <w:szCs w:val="24"/>
          <w:rtl/>
        </w:rPr>
        <w:lastRenderedPageBreak/>
        <w:t xml:space="preserve">פוליטיות. הכוונה כאן היא שזכויות מדורות שונים משלימות אחת את השנייה. </w:t>
      </w:r>
      <w:r w:rsidR="00A93E60">
        <w:rPr>
          <w:rFonts w:asciiTheme="minorBidi" w:hAnsiTheme="minorBidi" w:hint="cs"/>
          <w:sz w:val="24"/>
          <w:szCs w:val="24"/>
          <w:rtl/>
        </w:rPr>
        <w:t xml:space="preserve">אדם חייב שיהיה לו קיום בכבוד, חופש ממחסור במזון, </w:t>
      </w:r>
      <w:r w:rsidR="00E27930">
        <w:rPr>
          <w:rFonts w:asciiTheme="minorBidi" w:hAnsiTheme="minorBidi" w:hint="cs"/>
          <w:sz w:val="24"/>
          <w:szCs w:val="24"/>
          <w:rtl/>
        </w:rPr>
        <w:t xml:space="preserve">חופש ממחסור </w:t>
      </w:r>
      <w:r w:rsidR="00A93E60">
        <w:rPr>
          <w:rFonts w:asciiTheme="minorBidi" w:hAnsiTheme="minorBidi" w:hint="cs"/>
          <w:sz w:val="24"/>
          <w:szCs w:val="24"/>
          <w:rtl/>
        </w:rPr>
        <w:t>מקורת גג ומבריאות על מנת שיוכל לממש גם את זכויותיו האזרחיות-פוליטיות כגון הזכות לחופש הביטוי</w:t>
      </w:r>
      <w:r w:rsidR="00E27930">
        <w:rPr>
          <w:rFonts w:asciiTheme="minorBidi" w:hAnsiTheme="minorBidi" w:hint="cs"/>
          <w:sz w:val="24"/>
          <w:szCs w:val="24"/>
          <w:rtl/>
        </w:rPr>
        <w:t xml:space="preserve"> והזכות לפרטיות. </w:t>
      </w:r>
      <w:ins w:id="4" w:author="Shelly Hoffman" w:date="2021-04-14T11:06:00Z">
        <w:r w:rsidR="00A60784">
          <w:rPr>
            <w:rFonts w:asciiTheme="minorBidi" w:hAnsiTheme="minorBidi" w:hint="cs"/>
            <w:sz w:val="24"/>
            <w:szCs w:val="24"/>
            <w:rtl/>
          </w:rPr>
          <w:t>הסבר חלקי</w:t>
        </w:r>
      </w:ins>
    </w:p>
    <w:p w14:paraId="3F6FCC6C" w14:textId="3F022FCA" w:rsidR="00643510" w:rsidRPr="00813C00" w:rsidRDefault="00643510" w:rsidP="00813C00">
      <w:pPr>
        <w:bidi/>
        <w:spacing w:after="0" w:line="360" w:lineRule="auto"/>
        <w:rPr>
          <w:rFonts w:asciiTheme="minorBidi" w:hAnsiTheme="minorBidi"/>
          <w:sz w:val="24"/>
          <w:szCs w:val="24"/>
          <w:rtl/>
        </w:rPr>
      </w:pPr>
    </w:p>
    <w:p w14:paraId="51F02914" w14:textId="271B3FB9" w:rsidR="00643510" w:rsidRPr="00813C00" w:rsidRDefault="00643510" w:rsidP="00813C00">
      <w:pPr>
        <w:bidi/>
        <w:spacing w:after="0" w:line="360" w:lineRule="auto"/>
        <w:rPr>
          <w:rFonts w:asciiTheme="minorBidi" w:hAnsiTheme="minorBidi"/>
          <w:b/>
          <w:bCs/>
          <w:sz w:val="24"/>
          <w:szCs w:val="24"/>
          <w:rtl/>
        </w:rPr>
      </w:pPr>
      <w:r w:rsidRPr="00813C00">
        <w:rPr>
          <w:rFonts w:asciiTheme="minorBidi" w:hAnsiTheme="minorBidi"/>
          <w:b/>
          <w:bCs/>
          <w:sz w:val="24"/>
          <w:szCs w:val="24"/>
          <w:rtl/>
        </w:rPr>
        <w:t>זכויות מתנגשות</w:t>
      </w:r>
    </w:p>
    <w:p w14:paraId="1EE7148A" w14:textId="5F334551" w:rsidR="00643510" w:rsidRPr="00813C00" w:rsidRDefault="00B06D04" w:rsidP="00813C00">
      <w:pPr>
        <w:bidi/>
        <w:spacing w:after="0" w:line="360" w:lineRule="auto"/>
        <w:rPr>
          <w:rFonts w:asciiTheme="minorBidi" w:hAnsiTheme="minorBidi"/>
          <w:sz w:val="24"/>
          <w:szCs w:val="24"/>
          <w:rtl/>
        </w:rPr>
      </w:pPr>
      <w:r w:rsidRPr="00813C00">
        <w:rPr>
          <w:rFonts w:asciiTheme="minorBidi" w:hAnsiTheme="minorBidi"/>
          <w:sz w:val="24"/>
          <w:szCs w:val="24"/>
          <w:rtl/>
        </w:rPr>
        <w:t xml:space="preserve">הזכויות בהכרזת זכויות האדם הן יחסיות ואינן מוחלטות. </w:t>
      </w:r>
      <w:r w:rsidR="00F3167C" w:rsidRPr="00813C00">
        <w:rPr>
          <w:rFonts w:asciiTheme="minorBidi" w:hAnsiTheme="minorBidi"/>
          <w:sz w:val="24"/>
          <w:szCs w:val="24"/>
          <w:rtl/>
        </w:rPr>
        <w:t>ההגבלות של הזכויות אינן מפורטות לכל זכות, אלא ישנו סעיף אחד המגביל את הזכויות וקובע כי הזכויות הן יחסיות ולא מוחלטות</w:t>
      </w:r>
      <w:r w:rsidR="00914F29" w:rsidRPr="00813C00">
        <w:rPr>
          <w:rFonts w:asciiTheme="minorBidi" w:hAnsiTheme="minorBidi"/>
          <w:sz w:val="24"/>
          <w:szCs w:val="24"/>
          <w:rtl/>
        </w:rPr>
        <w:t xml:space="preserve">, ויש להגביל אותן כאשר ישנה התחשבות במימוש הזכויות של הזולת ושל האינטרסים של המדינה. </w:t>
      </w:r>
    </w:p>
    <w:p w14:paraId="2043BA60" w14:textId="17637887" w:rsidR="008A78D9" w:rsidRDefault="00537F80" w:rsidP="00813C00">
      <w:pPr>
        <w:tabs>
          <w:tab w:val="left" w:pos="8070"/>
        </w:tabs>
        <w:bidi/>
        <w:spacing w:after="0" w:line="360" w:lineRule="auto"/>
        <w:rPr>
          <w:ins w:id="5" w:author="Shelly Hoffman" w:date="2021-04-14T11:06:00Z"/>
          <w:rFonts w:asciiTheme="minorBidi" w:hAnsiTheme="minorBidi"/>
          <w:sz w:val="24"/>
          <w:szCs w:val="24"/>
          <w:rtl/>
        </w:rPr>
      </w:pPr>
      <w:r w:rsidRPr="00813C00">
        <w:rPr>
          <w:rFonts w:asciiTheme="minorBidi" w:hAnsiTheme="minorBidi"/>
          <w:sz w:val="24"/>
          <w:szCs w:val="24"/>
          <w:rtl/>
        </w:rPr>
        <w:t>זכויות שמתנגשות בקטע זה הן הזכות לחופש התנועה וה</w:t>
      </w:r>
      <w:r w:rsidR="007C0C58" w:rsidRPr="00813C00">
        <w:rPr>
          <w:rFonts w:asciiTheme="minorBidi" w:hAnsiTheme="minorBidi"/>
          <w:sz w:val="24"/>
          <w:szCs w:val="24"/>
          <w:rtl/>
        </w:rPr>
        <w:t>זכות לחיים וביטחון אישי</w:t>
      </w:r>
      <w:r w:rsidR="00FF29E9" w:rsidRPr="00813C00">
        <w:rPr>
          <w:rFonts w:asciiTheme="minorBidi" w:hAnsiTheme="minorBidi"/>
          <w:sz w:val="24"/>
          <w:szCs w:val="24"/>
          <w:rtl/>
        </w:rPr>
        <w:t xml:space="preserve">. על פי ההכרזה לזכויות האדם, לכל אדם הזכות </w:t>
      </w:r>
      <w:r w:rsidR="008A78D9">
        <w:rPr>
          <w:rFonts w:asciiTheme="minorBidi" w:hAnsiTheme="minorBidi" w:hint="cs"/>
          <w:sz w:val="24"/>
          <w:szCs w:val="24"/>
          <w:rtl/>
        </w:rPr>
        <w:t xml:space="preserve">לנוע בחופשיות ברחבי המדינה ללא מאסר, מעצר או הגבלה אחרת של תנועותיו. זכות זו נפגעה כאשר מדינת ישראל הטילה סגר על אזרחיה, </w:t>
      </w:r>
      <w:r w:rsidR="003C3254">
        <w:rPr>
          <w:rFonts w:asciiTheme="minorBidi" w:hAnsiTheme="minorBidi" w:hint="cs"/>
          <w:sz w:val="24"/>
          <w:szCs w:val="24"/>
          <w:rtl/>
        </w:rPr>
        <w:t xml:space="preserve">על מנת לדאוג לבריאותם ולחייהם של </w:t>
      </w:r>
      <w:r w:rsidR="00DD1F82">
        <w:rPr>
          <w:rFonts w:asciiTheme="minorBidi" w:hAnsiTheme="minorBidi" w:hint="cs"/>
          <w:sz w:val="24"/>
          <w:szCs w:val="24"/>
          <w:rtl/>
        </w:rPr>
        <w:t>כלל האזרחים</w:t>
      </w:r>
      <w:r w:rsidR="003C3254">
        <w:rPr>
          <w:rFonts w:asciiTheme="minorBidi" w:hAnsiTheme="minorBidi" w:hint="cs"/>
          <w:sz w:val="24"/>
          <w:szCs w:val="24"/>
          <w:rtl/>
        </w:rPr>
        <w:t xml:space="preserve"> מפני מגפת הקורונה </w:t>
      </w:r>
      <w:r w:rsidR="000D001C">
        <w:rPr>
          <w:rFonts w:asciiTheme="minorBidi" w:hAnsiTheme="minorBidi" w:hint="cs"/>
          <w:sz w:val="24"/>
          <w:szCs w:val="24"/>
          <w:rtl/>
        </w:rPr>
        <w:t xml:space="preserve">ולכן </w:t>
      </w:r>
      <w:r w:rsidR="008A78D9">
        <w:rPr>
          <w:rFonts w:asciiTheme="minorBidi" w:hAnsiTheme="minorBidi" w:hint="cs"/>
          <w:sz w:val="24"/>
          <w:szCs w:val="24"/>
          <w:rtl/>
        </w:rPr>
        <w:t xml:space="preserve">הזכות לחיים וביטחון </w:t>
      </w:r>
      <w:r w:rsidR="00445FEA">
        <w:rPr>
          <w:rFonts w:asciiTheme="minorBidi" w:hAnsiTheme="minorBidi" w:hint="cs"/>
          <w:sz w:val="24"/>
          <w:szCs w:val="24"/>
          <w:rtl/>
        </w:rPr>
        <w:t xml:space="preserve">גוברת על הזכות לתנועה. </w:t>
      </w:r>
    </w:p>
    <w:p w14:paraId="5E13A04B" w14:textId="3058A889" w:rsidR="00A60784" w:rsidRDefault="00A60784" w:rsidP="00A60784">
      <w:pPr>
        <w:tabs>
          <w:tab w:val="left" w:pos="8070"/>
        </w:tabs>
        <w:bidi/>
        <w:spacing w:after="0" w:line="360" w:lineRule="auto"/>
        <w:rPr>
          <w:rFonts w:asciiTheme="minorBidi" w:hAnsiTheme="minorBidi"/>
          <w:sz w:val="24"/>
          <w:szCs w:val="24"/>
          <w:rtl/>
        </w:rPr>
      </w:pPr>
      <w:ins w:id="6" w:author="Shelly Hoffman" w:date="2021-04-14T11:06:00Z">
        <w:r>
          <w:rPr>
            <w:rFonts w:asciiTheme="minorBidi" w:hAnsiTheme="minorBidi" w:hint="cs"/>
            <w:sz w:val="24"/>
            <w:szCs w:val="24"/>
            <w:rtl/>
          </w:rPr>
          <w:t>התשובה טובה במיפוי הזכויות אולם ההסבר א</w:t>
        </w:r>
      </w:ins>
      <w:ins w:id="7" w:author="Shelly Hoffman" w:date="2021-04-14T11:07:00Z">
        <w:r>
          <w:rPr>
            <w:rFonts w:asciiTheme="minorBidi" w:hAnsiTheme="minorBidi" w:hint="cs"/>
            <w:sz w:val="24"/>
            <w:szCs w:val="24"/>
            <w:rtl/>
          </w:rPr>
          <w:t>ודות הדורות, התפתחותם וקשרי הגומלין ביניהם חלקי</w:t>
        </w:r>
        <w:r w:rsidR="000E3D22">
          <w:rPr>
            <w:rFonts w:asciiTheme="minorBidi" w:hAnsiTheme="minorBidi" w:hint="cs"/>
            <w:sz w:val="24"/>
            <w:szCs w:val="24"/>
            <w:rtl/>
          </w:rPr>
          <w:t>, בפרט בהעדר כל התייחסות לדור שלישי</w:t>
        </w:r>
        <w:r w:rsidR="007C1076">
          <w:rPr>
            <w:rFonts w:asciiTheme="minorBidi" w:hAnsiTheme="minorBidi" w:hint="cs"/>
            <w:sz w:val="24"/>
            <w:szCs w:val="24"/>
            <w:rtl/>
          </w:rPr>
          <w:t xml:space="preserve"> </w:t>
        </w:r>
        <w:r w:rsidR="007C1076">
          <w:rPr>
            <w:rFonts w:asciiTheme="minorBidi" w:hAnsiTheme="minorBidi"/>
            <w:sz w:val="24"/>
            <w:szCs w:val="24"/>
            <w:rtl/>
          </w:rPr>
          <w:t>–</w:t>
        </w:r>
        <w:r w:rsidR="007C1076">
          <w:rPr>
            <w:rFonts w:asciiTheme="minorBidi" w:hAnsiTheme="minorBidi" w:hint="cs"/>
            <w:sz w:val="24"/>
            <w:szCs w:val="24"/>
            <w:rtl/>
          </w:rPr>
          <w:t xml:space="preserve"> הן בהפרות המופיעו בקטע והן בדיון מול זכויות דור ראשון ודור שני</w:t>
        </w:r>
      </w:ins>
    </w:p>
    <w:p w14:paraId="535CC6F0" w14:textId="2948B8E2" w:rsidR="00FF29E9" w:rsidRPr="00813C00" w:rsidRDefault="00FF29E9" w:rsidP="00813C00">
      <w:pPr>
        <w:tabs>
          <w:tab w:val="left" w:pos="8070"/>
        </w:tabs>
        <w:bidi/>
        <w:spacing w:after="0" w:line="360" w:lineRule="auto"/>
        <w:rPr>
          <w:rFonts w:asciiTheme="minorBidi" w:hAnsiTheme="minorBidi"/>
          <w:sz w:val="24"/>
          <w:szCs w:val="24"/>
          <w:rtl/>
        </w:rPr>
      </w:pPr>
    </w:p>
    <w:p w14:paraId="65E98BD1" w14:textId="64BC1EF3" w:rsidR="00FF29E9" w:rsidRDefault="00FF29E9" w:rsidP="00813C00">
      <w:pPr>
        <w:tabs>
          <w:tab w:val="left" w:pos="8070"/>
        </w:tabs>
        <w:bidi/>
        <w:spacing w:after="0" w:line="360" w:lineRule="auto"/>
        <w:rPr>
          <w:rFonts w:asciiTheme="minorBidi" w:hAnsiTheme="minorBidi"/>
          <w:b/>
          <w:bCs/>
          <w:sz w:val="24"/>
          <w:szCs w:val="24"/>
          <w:rtl/>
        </w:rPr>
      </w:pPr>
      <w:r w:rsidRPr="00813C00">
        <w:rPr>
          <w:rFonts w:asciiTheme="minorBidi" w:hAnsiTheme="minorBidi"/>
          <w:b/>
          <w:bCs/>
          <w:sz w:val="24"/>
          <w:szCs w:val="24"/>
          <w:rtl/>
        </w:rPr>
        <w:t xml:space="preserve">שאלה 2 </w:t>
      </w:r>
    </w:p>
    <w:p w14:paraId="7B82C74D" w14:textId="52334181" w:rsidR="0064670F" w:rsidRDefault="00BE148F" w:rsidP="005D3CCE">
      <w:pPr>
        <w:tabs>
          <w:tab w:val="left" w:pos="8070"/>
        </w:tabs>
        <w:bidi/>
        <w:spacing w:after="0" w:line="360" w:lineRule="auto"/>
        <w:rPr>
          <w:rFonts w:asciiTheme="minorBidi" w:hAnsiTheme="minorBidi"/>
          <w:sz w:val="24"/>
          <w:szCs w:val="24"/>
          <w:rtl/>
        </w:rPr>
      </w:pPr>
      <w:r>
        <w:rPr>
          <w:rFonts w:asciiTheme="minorBidi" w:hAnsiTheme="minorBidi" w:hint="cs"/>
          <w:sz w:val="24"/>
          <w:szCs w:val="24"/>
          <w:rtl/>
        </w:rPr>
        <w:t>מדינות אשר חותמות על אמנה לזכויות אדם, מצהירות בפני העולם שזו היא השאיפה שלהן מבחינת הדין במדינה, אך</w:t>
      </w:r>
      <w:r w:rsidR="008A08AC">
        <w:rPr>
          <w:rFonts w:asciiTheme="minorBidi" w:hAnsiTheme="minorBidi" w:hint="cs"/>
          <w:sz w:val="24"/>
          <w:szCs w:val="24"/>
          <w:rtl/>
        </w:rPr>
        <w:t xml:space="preserve"> חתימה זו אינה מחייבת אותן מבחינה משפטית. רק אחרי שהמדינה מאשררת את הוראות האמנה לחוק הלאומי שלה, רק אז היא מחויבת להוראות האמנה. </w:t>
      </w:r>
    </w:p>
    <w:p w14:paraId="1FFC39B4" w14:textId="278AB506" w:rsidR="005D3CCE" w:rsidRDefault="005D3CCE" w:rsidP="0064670F">
      <w:pPr>
        <w:tabs>
          <w:tab w:val="left" w:pos="8070"/>
        </w:tabs>
        <w:bidi/>
        <w:spacing w:after="0" w:line="360" w:lineRule="auto"/>
        <w:rPr>
          <w:rFonts w:asciiTheme="minorBidi" w:hAnsiTheme="minorBidi"/>
          <w:sz w:val="24"/>
          <w:szCs w:val="24"/>
          <w:rtl/>
        </w:rPr>
      </w:pPr>
      <w:r>
        <w:rPr>
          <w:rFonts w:asciiTheme="minorBidi" w:hAnsiTheme="minorBidi" w:hint="cs"/>
          <w:sz w:val="24"/>
          <w:szCs w:val="24"/>
          <w:rtl/>
        </w:rPr>
        <w:t>סעיף 2 לאמנה הבינלאומית לזכויות אזרחיות ומדיניות מפרט על מי חלה האמנה ומי זכאי להוראותיה. לפי סעיף זה, כל מדינה שהיא צד באמנה זו מתחייבת לכבד ולהבטיח</w:t>
      </w:r>
      <w:r w:rsidR="00E55A0F">
        <w:rPr>
          <w:rFonts w:asciiTheme="minorBidi" w:hAnsiTheme="minorBidi" w:hint="cs"/>
          <w:sz w:val="24"/>
          <w:szCs w:val="24"/>
          <w:rtl/>
        </w:rPr>
        <w:t xml:space="preserve">, כלומר למדינה ישנן שתי מחויבויות מרכזיות: האחת היא לכבד, כלומר לא לפגוע בזכויות. זוהי חובה נגטיבית. לא להגביל את חופש העיסוק, חופש התנועה, חופש הביטוי. </w:t>
      </w:r>
      <w:r w:rsidR="00134DA5">
        <w:rPr>
          <w:rFonts w:asciiTheme="minorBidi" w:hAnsiTheme="minorBidi" w:hint="cs"/>
          <w:sz w:val="24"/>
          <w:szCs w:val="24"/>
          <w:rtl/>
        </w:rPr>
        <w:t>השני</w:t>
      </w:r>
      <w:r w:rsidR="00943FAE">
        <w:rPr>
          <w:rFonts w:asciiTheme="minorBidi" w:hAnsiTheme="minorBidi" w:hint="cs"/>
          <w:sz w:val="24"/>
          <w:szCs w:val="24"/>
          <w:rtl/>
        </w:rPr>
        <w:t>י</w:t>
      </w:r>
      <w:r w:rsidR="00134DA5">
        <w:rPr>
          <w:rFonts w:asciiTheme="minorBidi" w:hAnsiTheme="minorBidi" w:hint="cs"/>
          <w:sz w:val="24"/>
          <w:szCs w:val="24"/>
          <w:rtl/>
        </w:rPr>
        <w:t>ה, היא להבטיח - חובה פוזיטיבית. על המדינה להבטיח את מימוש הזכויות שלי כגון הזכות לחינוך, הזכות לחיים וביטחון</w:t>
      </w:r>
      <w:r w:rsidR="00617A9C">
        <w:rPr>
          <w:rFonts w:asciiTheme="minorBidi" w:hAnsiTheme="minorBidi" w:hint="cs"/>
          <w:sz w:val="24"/>
          <w:szCs w:val="24"/>
          <w:rtl/>
        </w:rPr>
        <w:t xml:space="preserve">, לדאוג למערכת הבריאות. מי שזכאי לכל הזכויות המפורטות באמנה הם כל הפריטים שנמצאים בתחומה וכפופים לשטח שיפוטה. </w:t>
      </w:r>
    </w:p>
    <w:p w14:paraId="54EF3233" w14:textId="1FFE248F" w:rsidR="00976AD0" w:rsidRPr="005B0899" w:rsidRDefault="00976AD0" w:rsidP="005B0899">
      <w:pPr>
        <w:tabs>
          <w:tab w:val="left" w:pos="8070"/>
        </w:tabs>
        <w:bidi/>
        <w:spacing w:after="0" w:line="360" w:lineRule="auto"/>
        <w:rPr>
          <w:rFonts w:asciiTheme="minorBidi" w:hAnsiTheme="minorBidi"/>
          <w:sz w:val="24"/>
          <w:szCs w:val="24"/>
          <w:rtl/>
        </w:rPr>
      </w:pPr>
      <w:r>
        <w:rPr>
          <w:rFonts w:asciiTheme="minorBidi" w:hAnsiTheme="minorBidi" w:hint="cs"/>
          <w:sz w:val="24"/>
          <w:szCs w:val="24"/>
          <w:rtl/>
        </w:rPr>
        <w:t>על פי סעיף 6 לאמנה זו, לכל בן אנוש זכות טבעית לחיים. חובתה של המדינה לשמו</w:t>
      </w:r>
      <w:r w:rsidR="007C4A01">
        <w:rPr>
          <w:rFonts w:asciiTheme="minorBidi" w:hAnsiTheme="minorBidi" w:hint="cs"/>
          <w:sz w:val="24"/>
          <w:szCs w:val="24"/>
          <w:rtl/>
        </w:rPr>
        <w:t>ר על פי החוק על זכותו של כל אדם לחיים</w:t>
      </w:r>
      <w:r w:rsidR="002A06E7">
        <w:rPr>
          <w:rFonts w:asciiTheme="minorBidi" w:hAnsiTheme="minorBidi" w:hint="cs"/>
          <w:sz w:val="24"/>
          <w:szCs w:val="24"/>
          <w:rtl/>
        </w:rPr>
        <w:t xml:space="preserve">. </w:t>
      </w:r>
      <w:r w:rsidR="00FD6F01">
        <w:rPr>
          <w:rFonts w:asciiTheme="minorBidi" w:hAnsiTheme="minorBidi" w:hint="cs"/>
          <w:sz w:val="24"/>
          <w:szCs w:val="24"/>
          <w:rtl/>
        </w:rPr>
        <w:t xml:space="preserve">עוד על פי סעיף זה, הזכות לחיים איננה זכות מוחלטת כיוון שיש מדינות שיכולות להוציא להורג תושבים שפשעו פשעים חמורים. </w:t>
      </w:r>
      <w:r w:rsidR="00F02E46">
        <w:rPr>
          <w:rFonts w:asciiTheme="minorBidi" w:hAnsiTheme="minorBidi" w:hint="cs"/>
          <w:sz w:val="24"/>
          <w:szCs w:val="24"/>
          <w:rtl/>
        </w:rPr>
        <w:t xml:space="preserve">ישנה אי-הסכמה בין המדינות להגדרה של פשע חמור ולכן קשה מאוד לקדם את המשטר הזה. </w:t>
      </w:r>
      <w:r w:rsidR="00632021">
        <w:rPr>
          <w:rFonts w:asciiTheme="minorBidi" w:hAnsiTheme="minorBidi" w:hint="cs"/>
          <w:sz w:val="24"/>
          <w:szCs w:val="24"/>
          <w:rtl/>
        </w:rPr>
        <w:t xml:space="preserve">בכך כרוך הקושי בקידום זכויות אדם בינלאומיות כיוון שמדינות רבות אינן מסכימות על הגדרה של עבירות ופשעים. </w:t>
      </w:r>
    </w:p>
    <w:p w14:paraId="24811C2D" w14:textId="56030F67" w:rsidR="007372A7" w:rsidRDefault="007372A7" w:rsidP="005B0899">
      <w:pPr>
        <w:bidi/>
        <w:spacing w:after="0" w:line="360" w:lineRule="auto"/>
        <w:rPr>
          <w:sz w:val="24"/>
          <w:szCs w:val="24"/>
          <w:rtl/>
        </w:rPr>
      </w:pPr>
      <w:r w:rsidRPr="005B0899">
        <w:rPr>
          <w:rFonts w:asciiTheme="minorBidi" w:hAnsiTheme="minorBidi" w:hint="cs"/>
          <w:sz w:val="24"/>
          <w:szCs w:val="24"/>
          <w:rtl/>
        </w:rPr>
        <w:lastRenderedPageBreak/>
        <w:t>מדינת ישראל מהווה גורם אשר מפר זכויות אדם כיוון שהיא</w:t>
      </w:r>
      <w:r w:rsidR="005B0899" w:rsidRPr="005B0899">
        <w:rPr>
          <w:rFonts w:asciiTheme="minorBidi" w:hAnsiTheme="minorBidi" w:hint="cs"/>
          <w:sz w:val="24"/>
          <w:szCs w:val="24"/>
          <w:rtl/>
        </w:rPr>
        <w:t xml:space="preserve"> </w:t>
      </w:r>
      <w:r w:rsidRPr="005B0899">
        <w:rPr>
          <w:rFonts w:hint="cs"/>
          <w:sz w:val="24"/>
          <w:szCs w:val="24"/>
          <w:rtl/>
        </w:rPr>
        <w:t xml:space="preserve">נמצאת תחת תקנות לשעת חירום והיא יכולה לבצע על פי חוק מעצרים מנהלתיים כלומר לעצור בנאדם חצי שנה מבלי להגיד לו במה הוא מואשם. תקנה זו מתנגשת עם סעיף 9 באמנה לזכויות אזרחיות ומדינתיות שקובע כי לכל אדם שמורה הזכות לחירות אישית ולביטחון אישי, ולא יהיה האדם נתון למעצר או מאסר </w:t>
      </w:r>
      <w:proofErr w:type="spellStart"/>
      <w:r w:rsidRPr="005B0899">
        <w:rPr>
          <w:rFonts w:hint="cs"/>
          <w:sz w:val="24"/>
          <w:szCs w:val="24"/>
          <w:rtl/>
        </w:rPr>
        <w:t>שיר</w:t>
      </w:r>
      <w:r w:rsidR="00C9394E">
        <w:rPr>
          <w:rFonts w:hint="cs"/>
          <w:sz w:val="24"/>
          <w:szCs w:val="24"/>
          <w:rtl/>
        </w:rPr>
        <w:t>י</w:t>
      </w:r>
      <w:r w:rsidRPr="005B0899">
        <w:rPr>
          <w:rFonts w:hint="cs"/>
          <w:sz w:val="24"/>
          <w:szCs w:val="24"/>
          <w:rtl/>
        </w:rPr>
        <w:t>רותיים</w:t>
      </w:r>
      <w:proofErr w:type="spellEnd"/>
      <w:r w:rsidRPr="005B0899">
        <w:rPr>
          <w:rFonts w:hint="cs"/>
          <w:sz w:val="24"/>
          <w:szCs w:val="24"/>
          <w:rtl/>
        </w:rPr>
        <w:t xml:space="preserve">. </w:t>
      </w:r>
    </w:p>
    <w:p w14:paraId="133760A1" w14:textId="79A798F1" w:rsidR="00D05C6E" w:rsidRDefault="00D05C6E" w:rsidP="00D05C6E">
      <w:pPr>
        <w:bidi/>
        <w:spacing w:after="0" w:line="360" w:lineRule="auto"/>
        <w:rPr>
          <w:ins w:id="8" w:author="Shelly Hoffman" w:date="2021-04-14T12:37:00Z"/>
          <w:sz w:val="24"/>
          <w:szCs w:val="24"/>
          <w:rtl/>
        </w:rPr>
      </w:pPr>
      <w:r>
        <w:rPr>
          <w:rFonts w:hint="cs"/>
          <w:sz w:val="24"/>
          <w:szCs w:val="24"/>
          <w:rtl/>
        </w:rPr>
        <w:t xml:space="preserve">על פי סעיף 17, </w:t>
      </w:r>
      <w:r w:rsidR="00431CDE">
        <w:rPr>
          <w:rFonts w:hint="cs"/>
          <w:sz w:val="24"/>
          <w:szCs w:val="24"/>
          <w:rtl/>
        </w:rPr>
        <w:t>המדינה מחויבת ש</w:t>
      </w:r>
      <w:r>
        <w:rPr>
          <w:rFonts w:hint="cs"/>
          <w:sz w:val="24"/>
          <w:szCs w:val="24"/>
          <w:rtl/>
        </w:rPr>
        <w:t xml:space="preserve">כל אדם </w:t>
      </w:r>
      <w:r w:rsidR="00431CDE">
        <w:rPr>
          <w:rFonts w:hint="cs"/>
          <w:sz w:val="24"/>
          <w:szCs w:val="24"/>
          <w:rtl/>
        </w:rPr>
        <w:t xml:space="preserve">יהיה </w:t>
      </w:r>
      <w:r>
        <w:rPr>
          <w:rFonts w:hint="cs"/>
          <w:sz w:val="24"/>
          <w:szCs w:val="24"/>
          <w:rtl/>
        </w:rPr>
        <w:t>זכאי שלא התערבו בצנעת הפרט שלו</w:t>
      </w:r>
      <w:r w:rsidR="00431CDE">
        <w:rPr>
          <w:rFonts w:hint="cs"/>
          <w:sz w:val="24"/>
          <w:szCs w:val="24"/>
          <w:rtl/>
        </w:rPr>
        <w:t xml:space="preserve">, בביתו או בכתובתו. כלומר, רשויות החוק של מדינה מסוימת אינן רשאיות להתערב לאדם בביתו, אינן יכולות לפרוץ לביתו או לפנות לבני משפחתו באופן שרירותי ללא צו או אישור מהמדינה. </w:t>
      </w:r>
    </w:p>
    <w:p w14:paraId="2DA3524F" w14:textId="75C315AC" w:rsidR="00B03970" w:rsidRDefault="00B03970" w:rsidP="00B03970">
      <w:pPr>
        <w:bidi/>
        <w:spacing w:after="0" w:line="360" w:lineRule="auto"/>
        <w:rPr>
          <w:sz w:val="24"/>
          <w:szCs w:val="24"/>
          <w:rtl/>
        </w:rPr>
      </w:pPr>
      <w:ins w:id="9" w:author="Shelly Hoffman" w:date="2021-04-14T12:37:00Z">
        <w:r>
          <w:rPr>
            <w:rFonts w:hint="cs"/>
            <w:sz w:val="24"/>
            <w:szCs w:val="24"/>
            <w:rtl/>
          </w:rPr>
          <w:t>המטרה של השאלה אינה לסכ</w:t>
        </w:r>
      </w:ins>
      <w:ins w:id="10" w:author="Shelly Hoffman" w:date="2021-04-14T12:38:00Z">
        <w:r>
          <w:rPr>
            <w:rFonts w:hint="cs"/>
            <w:sz w:val="24"/>
            <w:szCs w:val="24"/>
            <w:rtl/>
          </w:rPr>
          <w:t>ם את הנאמר ב</w:t>
        </w:r>
      </w:ins>
      <w:ins w:id="11" w:author="Shelly Hoffman" w:date="2021-04-14T12:37:00Z">
        <w:r>
          <w:rPr>
            <w:rFonts w:hint="cs"/>
            <w:sz w:val="24"/>
            <w:szCs w:val="24"/>
            <w:rtl/>
          </w:rPr>
          <w:t>מפגש על ניתוח האמנה ל</w:t>
        </w:r>
      </w:ins>
      <w:ins w:id="12" w:author="Shelly Hoffman" w:date="2021-04-14T12:38:00Z">
        <w:r>
          <w:rPr>
            <w:rFonts w:hint="cs"/>
            <w:sz w:val="24"/>
            <w:szCs w:val="24"/>
            <w:rtl/>
          </w:rPr>
          <w:t>זכויות אזרחיות ופוליטיות.</w:t>
        </w:r>
      </w:ins>
    </w:p>
    <w:p w14:paraId="3FBCE13E" w14:textId="31A51719" w:rsidR="007372A7" w:rsidRPr="009951D7" w:rsidRDefault="006A4DA4" w:rsidP="009951D7">
      <w:pPr>
        <w:bidi/>
        <w:spacing w:after="0" w:line="360" w:lineRule="auto"/>
        <w:rPr>
          <w:sz w:val="24"/>
          <w:szCs w:val="24"/>
          <w:rtl/>
        </w:rPr>
      </w:pPr>
      <w:r>
        <w:rPr>
          <w:rFonts w:hint="cs"/>
          <w:sz w:val="24"/>
          <w:szCs w:val="24"/>
          <w:rtl/>
        </w:rPr>
        <w:t>מדינות עשויות גם לקדם זכויות אדם בכך שעל פי סדרי העדיפויות שלה היא מחלקת את תקציב המדינה ושמה דגש על מערכת הבריאות,</w:t>
      </w:r>
      <w:r w:rsidR="009951D7">
        <w:rPr>
          <w:rFonts w:hint="cs"/>
          <w:sz w:val="24"/>
          <w:szCs w:val="24"/>
          <w:rtl/>
        </w:rPr>
        <w:t xml:space="preserve"> על </w:t>
      </w:r>
      <w:r w:rsidR="007826A1">
        <w:rPr>
          <w:rFonts w:hint="cs"/>
          <w:sz w:val="24"/>
          <w:szCs w:val="24"/>
          <w:rtl/>
        </w:rPr>
        <w:t xml:space="preserve">סל תרופות בסיסי לכל אדם, היא </w:t>
      </w:r>
      <w:r>
        <w:rPr>
          <w:rFonts w:hint="cs"/>
          <w:sz w:val="24"/>
          <w:szCs w:val="24"/>
          <w:rtl/>
        </w:rPr>
        <w:t xml:space="preserve"> </w:t>
      </w:r>
      <w:r w:rsidR="00387053">
        <w:rPr>
          <w:rFonts w:hint="cs"/>
          <w:sz w:val="24"/>
          <w:szCs w:val="24"/>
          <w:rtl/>
        </w:rPr>
        <w:t xml:space="preserve">מחוקקת את חוק חינוך החובה, דואגת לכך שאנשים שנמצאים בקו העוני יקבלו תקציבים מיוחדים מהמדינה על מנת להבטיח את קיומם בכבוד ובכך למעשה היא מגנה על זכויותיהם לחיים בכבוד ולביטחון אישי. </w:t>
      </w:r>
      <w:r w:rsidR="009951D7">
        <w:rPr>
          <w:rFonts w:hint="cs"/>
          <w:sz w:val="24"/>
          <w:szCs w:val="24"/>
          <w:rtl/>
        </w:rPr>
        <w:t xml:space="preserve">בנוסף, </w:t>
      </w:r>
      <w:r w:rsidR="00884167">
        <w:rPr>
          <w:rFonts w:hint="cs"/>
          <w:sz w:val="24"/>
          <w:szCs w:val="24"/>
          <w:rtl/>
        </w:rPr>
        <w:t>למדינות ישנה גם מדיניות חוץ - המדינות בוחרות עם מי הן מעוניינות בקשרי סחר, הן יכולות להטיל סנקציות על מדינות אחרות למשל ארה"ב שהטילה סנקציות על איראן כאשר בחרה לפתח נשק גרעינ</w:t>
      </w:r>
      <w:r w:rsidR="00FB6DD6">
        <w:rPr>
          <w:rFonts w:hint="cs"/>
          <w:sz w:val="24"/>
          <w:szCs w:val="24"/>
          <w:rtl/>
        </w:rPr>
        <w:t>י</w:t>
      </w:r>
      <w:r w:rsidR="00FB6DD6">
        <w:rPr>
          <w:rFonts w:hint="cs"/>
          <w:sz w:val="24"/>
          <w:szCs w:val="24"/>
        </w:rPr>
        <w:t xml:space="preserve"> </w:t>
      </w:r>
      <w:r w:rsidR="00FB6DD6">
        <w:rPr>
          <w:rFonts w:hint="cs"/>
          <w:sz w:val="24"/>
          <w:szCs w:val="24"/>
          <w:rtl/>
        </w:rPr>
        <w:t xml:space="preserve">. דוגמא נוספת היא ממשלת בריטניה שהטילה סנקציות על רוסיה כאשר ניסתה להתנקש במנהיג האופוזיציה ברוסיה. </w:t>
      </w:r>
    </w:p>
    <w:p w14:paraId="3ACF1768" w14:textId="5449DF1C" w:rsidR="00FF29E9" w:rsidRPr="00C902FA" w:rsidRDefault="00C902FA" w:rsidP="00813C00">
      <w:pPr>
        <w:tabs>
          <w:tab w:val="left" w:pos="8070"/>
        </w:tabs>
        <w:bidi/>
        <w:spacing w:after="0" w:line="360" w:lineRule="auto"/>
        <w:rPr>
          <w:rFonts w:asciiTheme="minorBidi" w:hAnsiTheme="minorBidi"/>
          <w:sz w:val="24"/>
          <w:szCs w:val="24"/>
          <w:rtl/>
        </w:rPr>
      </w:pPr>
      <w:r>
        <w:rPr>
          <w:rFonts w:asciiTheme="minorBidi" w:hAnsiTheme="minorBidi" w:hint="cs"/>
          <w:sz w:val="24"/>
          <w:szCs w:val="24"/>
          <w:rtl/>
        </w:rPr>
        <w:t xml:space="preserve">המשפט הבינלאומי של זכויות האדם הוא משפט פוזיטיבי המחייב את המדינות לציית לו, אך לקהילה הבינלאומית אין מספיק אכיפה וענישה יעילים כדי להבטיח שהמדינות אכן יקיימו את הסכמים אלה. </w:t>
      </w:r>
      <w:r w:rsidR="002E55E2">
        <w:rPr>
          <w:rFonts w:asciiTheme="minorBidi" w:hAnsiTheme="minorBidi" w:hint="cs"/>
          <w:sz w:val="24"/>
          <w:szCs w:val="24"/>
          <w:rtl/>
        </w:rPr>
        <w:t xml:space="preserve">כמו כן, לכל מדינה ומדינה יש את השיטה המשפטית שלה </w:t>
      </w:r>
      <w:r w:rsidR="00C85CD2">
        <w:rPr>
          <w:rFonts w:asciiTheme="minorBidi" w:hAnsiTheme="minorBidi" w:hint="cs"/>
          <w:sz w:val="24"/>
          <w:szCs w:val="24"/>
          <w:rtl/>
        </w:rPr>
        <w:t xml:space="preserve">וכיבוד ההסכם תלוי בשיטות אלה. </w:t>
      </w:r>
      <w:ins w:id="13" w:author="Shelly Hoffman" w:date="2021-04-14T13:56:00Z">
        <w:r w:rsidR="00BB3D0A">
          <w:rPr>
            <w:rFonts w:asciiTheme="minorBidi" w:hAnsiTheme="minorBidi" w:hint="cs"/>
            <w:sz w:val="24"/>
            <w:szCs w:val="24"/>
            <w:rtl/>
          </w:rPr>
          <w:t xml:space="preserve">התשובה טובה והטיעונים חשובים אולם יש עוד מגוון של כלים שבהם המדינה יכולה לקדם ולבלום ז"א. </w:t>
        </w:r>
      </w:ins>
    </w:p>
    <w:p w14:paraId="1B4550D9" w14:textId="4D3B5917" w:rsidR="005C1187" w:rsidRDefault="005C1187" w:rsidP="005C1187">
      <w:pPr>
        <w:tabs>
          <w:tab w:val="left" w:pos="8070"/>
        </w:tabs>
        <w:bidi/>
        <w:spacing w:after="0" w:line="360" w:lineRule="auto"/>
        <w:rPr>
          <w:rFonts w:asciiTheme="minorBidi" w:hAnsiTheme="minorBidi"/>
          <w:b/>
          <w:bCs/>
          <w:sz w:val="24"/>
          <w:szCs w:val="24"/>
          <w:rtl/>
        </w:rPr>
      </w:pPr>
    </w:p>
    <w:p w14:paraId="78D5B366" w14:textId="77777777" w:rsidR="005C1187" w:rsidRPr="00813C00" w:rsidRDefault="005C1187" w:rsidP="005C1187">
      <w:pPr>
        <w:tabs>
          <w:tab w:val="left" w:pos="8070"/>
        </w:tabs>
        <w:bidi/>
        <w:spacing w:after="0" w:line="360" w:lineRule="auto"/>
        <w:rPr>
          <w:rFonts w:asciiTheme="minorBidi" w:hAnsiTheme="minorBidi"/>
          <w:b/>
          <w:bCs/>
          <w:sz w:val="24"/>
          <w:szCs w:val="24"/>
          <w:rtl/>
        </w:rPr>
      </w:pPr>
    </w:p>
    <w:p w14:paraId="3D7FF79F" w14:textId="39504D69" w:rsidR="00FF29E9" w:rsidRPr="00813C00" w:rsidRDefault="00FF29E9" w:rsidP="005C1187">
      <w:pPr>
        <w:tabs>
          <w:tab w:val="left" w:pos="8070"/>
        </w:tabs>
        <w:bidi/>
        <w:spacing w:after="0" w:line="360" w:lineRule="auto"/>
        <w:rPr>
          <w:rFonts w:asciiTheme="minorBidi" w:hAnsiTheme="minorBidi"/>
          <w:b/>
          <w:bCs/>
          <w:sz w:val="24"/>
          <w:szCs w:val="24"/>
          <w:rtl/>
        </w:rPr>
      </w:pPr>
      <w:r w:rsidRPr="00813C00">
        <w:rPr>
          <w:rFonts w:asciiTheme="minorBidi" w:hAnsiTheme="minorBidi"/>
          <w:b/>
          <w:bCs/>
          <w:sz w:val="24"/>
          <w:szCs w:val="24"/>
          <w:rtl/>
        </w:rPr>
        <w:t xml:space="preserve">שאלה 3 </w:t>
      </w:r>
    </w:p>
    <w:p w14:paraId="078958A8" w14:textId="7DF882E6" w:rsidR="00391F16" w:rsidRPr="00813C00" w:rsidRDefault="00391F16" w:rsidP="005C1187">
      <w:pPr>
        <w:tabs>
          <w:tab w:val="left" w:pos="8070"/>
        </w:tabs>
        <w:bidi/>
        <w:spacing w:after="0" w:line="360" w:lineRule="auto"/>
        <w:rPr>
          <w:rFonts w:asciiTheme="minorBidi" w:hAnsiTheme="minorBidi"/>
          <w:b/>
          <w:bCs/>
          <w:sz w:val="24"/>
          <w:szCs w:val="24"/>
          <w:rtl/>
        </w:rPr>
      </w:pPr>
      <w:r w:rsidRPr="00813C00">
        <w:rPr>
          <w:rFonts w:asciiTheme="minorBidi" w:hAnsiTheme="minorBidi"/>
          <w:b/>
          <w:bCs/>
          <w:sz w:val="24"/>
          <w:szCs w:val="24"/>
          <w:rtl/>
        </w:rPr>
        <w:t>נושא המחקר:</w:t>
      </w:r>
      <w:r w:rsidR="00CE2E30" w:rsidRPr="00813C00">
        <w:rPr>
          <w:rFonts w:asciiTheme="minorBidi" w:hAnsiTheme="minorBidi"/>
          <w:b/>
          <w:bCs/>
          <w:sz w:val="24"/>
          <w:szCs w:val="24"/>
          <w:rtl/>
        </w:rPr>
        <w:t xml:space="preserve"> </w:t>
      </w:r>
      <w:r w:rsidR="00CE2E30" w:rsidRPr="005C1187">
        <w:rPr>
          <w:rFonts w:asciiTheme="minorBidi" w:hAnsiTheme="minorBidi"/>
          <w:sz w:val="24"/>
          <w:szCs w:val="24"/>
          <w:rtl/>
        </w:rPr>
        <w:t>אמנת זכויות הילד הבינלאומית.</w:t>
      </w:r>
      <w:r w:rsidR="00CE2E30" w:rsidRPr="00813C00">
        <w:rPr>
          <w:rFonts w:asciiTheme="minorBidi" w:hAnsiTheme="minorBidi"/>
          <w:b/>
          <w:bCs/>
          <w:sz w:val="24"/>
          <w:szCs w:val="24"/>
          <w:rtl/>
        </w:rPr>
        <w:t xml:space="preserve"> </w:t>
      </w:r>
    </w:p>
    <w:p w14:paraId="119D11A2" w14:textId="16045B3B" w:rsidR="00391F16" w:rsidRPr="00813C00" w:rsidRDefault="00391F16" w:rsidP="00813C00">
      <w:pPr>
        <w:tabs>
          <w:tab w:val="left" w:pos="8070"/>
        </w:tabs>
        <w:bidi/>
        <w:spacing w:after="0" w:line="360" w:lineRule="auto"/>
        <w:rPr>
          <w:rFonts w:asciiTheme="minorBidi" w:hAnsiTheme="minorBidi"/>
          <w:b/>
          <w:bCs/>
          <w:sz w:val="24"/>
          <w:szCs w:val="24"/>
          <w:rtl/>
        </w:rPr>
      </w:pPr>
      <w:r w:rsidRPr="00813C00">
        <w:rPr>
          <w:rFonts w:asciiTheme="minorBidi" w:hAnsiTheme="minorBidi"/>
          <w:b/>
          <w:bCs/>
          <w:sz w:val="24"/>
          <w:szCs w:val="24"/>
          <w:rtl/>
        </w:rPr>
        <w:t xml:space="preserve">שאלת המחקר: </w:t>
      </w:r>
      <w:r w:rsidRPr="005C1187">
        <w:rPr>
          <w:rFonts w:asciiTheme="minorBidi" w:hAnsiTheme="minorBidi"/>
          <w:sz w:val="24"/>
          <w:szCs w:val="24"/>
          <w:rtl/>
        </w:rPr>
        <w:t xml:space="preserve">באיזו מידה מדינת ישראל עומדת בסטנדרטים </w:t>
      </w:r>
      <w:r w:rsidR="002A0824" w:rsidRPr="005C1187">
        <w:rPr>
          <w:rFonts w:asciiTheme="minorBidi" w:hAnsiTheme="minorBidi"/>
          <w:sz w:val="24"/>
          <w:szCs w:val="24"/>
          <w:rtl/>
        </w:rPr>
        <w:t xml:space="preserve">הבינלאומיים </w:t>
      </w:r>
      <w:r w:rsidRPr="005C1187">
        <w:rPr>
          <w:rFonts w:asciiTheme="minorBidi" w:hAnsiTheme="minorBidi"/>
          <w:sz w:val="24"/>
          <w:szCs w:val="24"/>
          <w:rtl/>
        </w:rPr>
        <w:t>ביחס ל</w:t>
      </w:r>
      <w:r w:rsidR="00CB443D" w:rsidRPr="005C1187">
        <w:rPr>
          <w:rFonts w:asciiTheme="minorBidi" w:hAnsiTheme="minorBidi"/>
          <w:sz w:val="24"/>
          <w:szCs w:val="24"/>
          <w:rtl/>
        </w:rPr>
        <w:t xml:space="preserve">הגנה על זכויות </w:t>
      </w:r>
      <w:r w:rsidR="00AC2250" w:rsidRPr="005C1187">
        <w:rPr>
          <w:rFonts w:asciiTheme="minorBidi" w:hAnsiTheme="minorBidi" w:hint="cs"/>
          <w:sz w:val="24"/>
          <w:szCs w:val="24"/>
          <w:rtl/>
        </w:rPr>
        <w:t>הילד במערכת החינוך?</w:t>
      </w:r>
      <w:r w:rsidR="00AC2250">
        <w:rPr>
          <w:rFonts w:asciiTheme="minorBidi" w:hAnsiTheme="minorBidi" w:hint="cs"/>
          <w:b/>
          <w:bCs/>
          <w:sz w:val="24"/>
          <w:szCs w:val="24"/>
        </w:rPr>
        <w:t xml:space="preserve"> </w:t>
      </w:r>
      <w:ins w:id="14" w:author="Shelly Hoffman" w:date="2021-04-14T11:11:00Z">
        <w:r w:rsidR="00E9674A">
          <w:rPr>
            <w:rFonts w:asciiTheme="minorBidi" w:hAnsiTheme="minorBidi" w:hint="cs"/>
            <w:b/>
            <w:bCs/>
            <w:sz w:val="24"/>
            <w:szCs w:val="24"/>
            <w:rtl/>
          </w:rPr>
          <w:t>יפה</w:t>
        </w:r>
      </w:ins>
    </w:p>
    <w:p w14:paraId="0D9A6FD3" w14:textId="78C0B755" w:rsidR="00000BB3" w:rsidRPr="00813C00" w:rsidRDefault="00000BB3" w:rsidP="00813C00">
      <w:pPr>
        <w:tabs>
          <w:tab w:val="left" w:pos="8070"/>
        </w:tabs>
        <w:bidi/>
        <w:spacing w:after="0" w:line="360" w:lineRule="auto"/>
        <w:rPr>
          <w:rFonts w:asciiTheme="minorBidi" w:hAnsiTheme="minorBidi"/>
          <w:b/>
          <w:bCs/>
          <w:sz w:val="24"/>
          <w:szCs w:val="24"/>
          <w:rtl/>
        </w:rPr>
      </w:pPr>
    </w:p>
    <w:p w14:paraId="49FC6C23" w14:textId="1DAB5A1D" w:rsidR="00000BB3" w:rsidRPr="00813C00" w:rsidRDefault="00000BB3" w:rsidP="00813C00">
      <w:pPr>
        <w:tabs>
          <w:tab w:val="left" w:pos="8070"/>
        </w:tabs>
        <w:bidi/>
        <w:spacing w:after="0" w:line="360" w:lineRule="auto"/>
        <w:rPr>
          <w:rFonts w:asciiTheme="minorBidi" w:hAnsiTheme="minorBidi"/>
          <w:b/>
          <w:bCs/>
          <w:sz w:val="24"/>
          <w:szCs w:val="24"/>
          <w:rtl/>
        </w:rPr>
      </w:pPr>
      <w:r w:rsidRPr="00813C00">
        <w:rPr>
          <w:rFonts w:asciiTheme="minorBidi" w:hAnsiTheme="minorBidi"/>
          <w:b/>
          <w:bCs/>
          <w:sz w:val="24"/>
          <w:szCs w:val="24"/>
          <w:rtl/>
        </w:rPr>
        <w:t xml:space="preserve">פרק 1 </w:t>
      </w:r>
      <w:r w:rsidR="00B82DBE" w:rsidRPr="00813C00">
        <w:rPr>
          <w:rFonts w:asciiTheme="minorBidi" w:hAnsiTheme="minorBidi"/>
          <w:b/>
          <w:bCs/>
          <w:sz w:val="24"/>
          <w:szCs w:val="24"/>
          <w:rtl/>
        </w:rPr>
        <w:t xml:space="preserve">- התפתחות זכויות הילד </w:t>
      </w:r>
    </w:p>
    <w:p w14:paraId="3968D998" w14:textId="753B4832" w:rsidR="00647BA9" w:rsidRPr="00AC2250" w:rsidRDefault="006947A4" w:rsidP="00AC2250">
      <w:pPr>
        <w:tabs>
          <w:tab w:val="left" w:pos="8070"/>
        </w:tabs>
        <w:bidi/>
        <w:spacing w:after="0" w:line="360" w:lineRule="auto"/>
        <w:rPr>
          <w:rFonts w:asciiTheme="minorBidi" w:hAnsiTheme="minorBidi"/>
          <w:sz w:val="24"/>
          <w:szCs w:val="24"/>
        </w:rPr>
      </w:pPr>
      <w:r w:rsidRPr="00813C00">
        <w:rPr>
          <w:rFonts w:asciiTheme="minorBidi" w:hAnsiTheme="minorBidi"/>
          <w:sz w:val="24"/>
          <w:szCs w:val="24"/>
          <w:rtl/>
        </w:rPr>
        <w:t>הפרק הראשון יעסוק בהתפתחות זכויות הילד לאורך ההיסטוריה</w:t>
      </w:r>
      <w:r w:rsidR="00CF58D8" w:rsidRPr="00813C00">
        <w:rPr>
          <w:rFonts w:asciiTheme="minorBidi" w:hAnsiTheme="minorBidi"/>
          <w:sz w:val="24"/>
          <w:szCs w:val="24"/>
          <w:rtl/>
        </w:rPr>
        <w:t xml:space="preserve"> במדינות המערב.</w:t>
      </w:r>
      <w:r w:rsidR="00FE1D87" w:rsidRPr="00813C00">
        <w:rPr>
          <w:rFonts w:asciiTheme="minorBidi" w:hAnsiTheme="minorBidi"/>
          <w:sz w:val="24"/>
          <w:szCs w:val="24"/>
          <w:rtl/>
        </w:rPr>
        <w:t xml:space="preserve"> </w:t>
      </w:r>
      <w:r w:rsidR="00890B63" w:rsidRPr="00813C00">
        <w:rPr>
          <w:rFonts w:asciiTheme="minorBidi" w:hAnsiTheme="minorBidi"/>
          <w:sz w:val="24"/>
          <w:szCs w:val="24"/>
          <w:rtl/>
        </w:rPr>
        <w:t>פרק זה יכלול פרספקטיבה היסטורית על ההתפתחות של זכויות הילד,</w:t>
      </w:r>
      <w:r w:rsidR="00A52FCE" w:rsidRPr="00813C00">
        <w:rPr>
          <w:rFonts w:asciiTheme="minorBidi" w:hAnsiTheme="minorBidi"/>
          <w:sz w:val="24"/>
          <w:szCs w:val="24"/>
          <w:rtl/>
        </w:rPr>
        <w:t xml:space="preserve"> </w:t>
      </w:r>
      <w:r w:rsidR="00F44C24" w:rsidRPr="00813C00">
        <w:rPr>
          <w:rFonts w:asciiTheme="minorBidi" w:hAnsiTheme="minorBidi"/>
          <w:sz w:val="24"/>
          <w:szCs w:val="24"/>
          <w:rtl/>
        </w:rPr>
        <w:t>כאשר לאורך מאות שנים</w:t>
      </w:r>
      <w:r w:rsidR="00746CFB" w:rsidRPr="00813C00">
        <w:rPr>
          <w:rFonts w:asciiTheme="minorBidi" w:hAnsiTheme="minorBidi"/>
          <w:sz w:val="24"/>
          <w:szCs w:val="24"/>
          <w:rtl/>
        </w:rPr>
        <w:t xml:space="preserve"> </w:t>
      </w:r>
      <w:r w:rsidR="000C5CC2" w:rsidRPr="00813C00">
        <w:rPr>
          <w:rFonts w:asciiTheme="minorBidi" w:hAnsiTheme="minorBidi"/>
          <w:sz w:val="24"/>
          <w:szCs w:val="24"/>
          <w:rtl/>
        </w:rPr>
        <w:t>הילד</w:t>
      </w:r>
      <w:r w:rsidR="00F44C24" w:rsidRPr="00813C00">
        <w:rPr>
          <w:rFonts w:asciiTheme="minorBidi" w:hAnsiTheme="minorBidi"/>
          <w:sz w:val="24"/>
          <w:szCs w:val="24"/>
          <w:rtl/>
        </w:rPr>
        <w:t xml:space="preserve"> נתפש כרכוש ועד לאחרונה שהפך מרכוש לאדם בעל זכויות. </w:t>
      </w:r>
      <w:r w:rsidR="005E7900" w:rsidRPr="00813C00">
        <w:rPr>
          <w:rFonts w:asciiTheme="minorBidi" w:hAnsiTheme="minorBidi"/>
          <w:sz w:val="24"/>
          <w:szCs w:val="24"/>
          <w:rtl/>
        </w:rPr>
        <w:t xml:space="preserve">מה היו הנסיבות והקשיים באימוץ האמנה ע"י העצרת </w:t>
      </w:r>
      <w:r w:rsidR="005E7900" w:rsidRPr="00813C00">
        <w:rPr>
          <w:rFonts w:asciiTheme="minorBidi" w:hAnsiTheme="minorBidi"/>
          <w:sz w:val="24"/>
          <w:szCs w:val="24"/>
          <w:rtl/>
        </w:rPr>
        <w:lastRenderedPageBreak/>
        <w:t xml:space="preserve">הכללית של האו"ם? מדוע </w:t>
      </w:r>
      <w:r w:rsidR="00FF243F" w:rsidRPr="00813C00">
        <w:rPr>
          <w:rFonts w:asciiTheme="minorBidi" w:hAnsiTheme="minorBidi"/>
          <w:sz w:val="24"/>
          <w:szCs w:val="24"/>
          <w:rtl/>
        </w:rPr>
        <w:t>ניסוח</w:t>
      </w:r>
      <w:r w:rsidR="00057F69" w:rsidRPr="00813C00">
        <w:rPr>
          <w:rFonts w:asciiTheme="minorBidi" w:hAnsiTheme="minorBidi"/>
          <w:sz w:val="24"/>
          <w:szCs w:val="24"/>
          <w:rtl/>
        </w:rPr>
        <w:t xml:space="preserve"> </w:t>
      </w:r>
      <w:r w:rsidR="00FF243F" w:rsidRPr="00813C00">
        <w:rPr>
          <w:rFonts w:asciiTheme="minorBidi" w:hAnsiTheme="minorBidi"/>
          <w:sz w:val="24"/>
          <w:szCs w:val="24"/>
          <w:rtl/>
        </w:rPr>
        <w:t xml:space="preserve">האמנה </w:t>
      </w:r>
      <w:r w:rsidR="007114F3" w:rsidRPr="00813C00">
        <w:rPr>
          <w:rFonts w:asciiTheme="minorBidi" w:hAnsiTheme="minorBidi"/>
          <w:sz w:val="24"/>
          <w:szCs w:val="24"/>
          <w:rtl/>
        </w:rPr>
        <w:t xml:space="preserve">נמשך </w:t>
      </w:r>
      <w:r w:rsidR="005E7900" w:rsidRPr="00813C00">
        <w:rPr>
          <w:rFonts w:asciiTheme="minorBidi" w:hAnsiTheme="minorBidi"/>
          <w:sz w:val="24"/>
          <w:szCs w:val="24"/>
          <w:rtl/>
        </w:rPr>
        <w:t>9 שנים?</w:t>
      </w:r>
      <w:r w:rsidR="00EA7951" w:rsidRPr="00813C00">
        <w:rPr>
          <w:rFonts w:asciiTheme="minorBidi" w:hAnsiTheme="minorBidi"/>
          <w:sz w:val="24"/>
          <w:szCs w:val="24"/>
          <w:rtl/>
        </w:rPr>
        <w:t xml:space="preserve"> </w:t>
      </w:r>
      <w:r w:rsidR="00E9701B">
        <w:rPr>
          <w:rFonts w:asciiTheme="minorBidi" w:hAnsiTheme="minorBidi" w:hint="cs"/>
          <w:sz w:val="24"/>
          <w:szCs w:val="24"/>
          <w:rtl/>
        </w:rPr>
        <w:t xml:space="preserve"> </w:t>
      </w:r>
      <w:ins w:id="15" w:author="Shelly Hoffman" w:date="2021-04-14T11:12:00Z">
        <w:r w:rsidR="00E9674A">
          <w:rPr>
            <w:rFonts w:asciiTheme="minorBidi" w:hAnsiTheme="minorBidi" w:hint="cs"/>
            <w:sz w:val="24"/>
            <w:szCs w:val="24"/>
            <w:rtl/>
          </w:rPr>
          <w:t>יפה אולם חשוב להדגיש שהפרק יתחקה אחת התפתחות ההגנה על הזכות לחינוך במשפט זכויות האדם הבינ"ל</w:t>
        </w:r>
      </w:ins>
    </w:p>
    <w:p w14:paraId="1F9C5226" w14:textId="031B6FBD" w:rsidR="0026315E" w:rsidRPr="00813C00" w:rsidRDefault="00482975" w:rsidP="00813C00">
      <w:pPr>
        <w:tabs>
          <w:tab w:val="left" w:pos="8070"/>
        </w:tabs>
        <w:bidi/>
        <w:spacing w:after="0" w:line="360" w:lineRule="auto"/>
        <w:rPr>
          <w:rFonts w:asciiTheme="minorBidi" w:hAnsiTheme="minorBidi"/>
          <w:b/>
          <w:bCs/>
          <w:sz w:val="24"/>
          <w:szCs w:val="24"/>
        </w:rPr>
      </w:pPr>
      <w:r w:rsidRPr="00813C00">
        <w:rPr>
          <w:rFonts w:asciiTheme="minorBidi" w:hAnsiTheme="minorBidi"/>
          <w:b/>
          <w:bCs/>
          <w:sz w:val="24"/>
          <w:szCs w:val="24"/>
          <w:rtl/>
        </w:rPr>
        <w:t xml:space="preserve">פרק </w:t>
      </w:r>
      <w:r w:rsidR="00AC2250">
        <w:rPr>
          <w:rFonts w:asciiTheme="minorBidi" w:hAnsiTheme="minorBidi" w:hint="cs"/>
          <w:b/>
          <w:bCs/>
          <w:sz w:val="24"/>
          <w:szCs w:val="24"/>
          <w:rtl/>
        </w:rPr>
        <w:t xml:space="preserve">2 </w:t>
      </w:r>
      <w:r w:rsidRPr="00813C00">
        <w:rPr>
          <w:rFonts w:asciiTheme="minorBidi" w:hAnsiTheme="minorBidi"/>
          <w:b/>
          <w:bCs/>
          <w:sz w:val="24"/>
          <w:szCs w:val="24"/>
          <w:rtl/>
        </w:rPr>
        <w:t>-</w:t>
      </w:r>
      <w:r w:rsidR="002F2C5E" w:rsidRPr="00813C00">
        <w:rPr>
          <w:rFonts w:asciiTheme="minorBidi" w:hAnsiTheme="minorBidi"/>
          <w:b/>
          <w:bCs/>
          <w:sz w:val="24"/>
          <w:szCs w:val="24"/>
          <w:rtl/>
        </w:rPr>
        <w:t xml:space="preserve"> </w:t>
      </w:r>
      <w:r w:rsidR="003923BF" w:rsidRPr="00813C00">
        <w:rPr>
          <w:rFonts w:asciiTheme="minorBidi" w:hAnsiTheme="minorBidi"/>
          <w:b/>
          <w:bCs/>
          <w:sz w:val="24"/>
          <w:szCs w:val="24"/>
          <w:rtl/>
        </w:rPr>
        <w:t xml:space="preserve"> </w:t>
      </w:r>
      <w:r w:rsidR="006C7982" w:rsidRPr="00813C00">
        <w:rPr>
          <w:rFonts w:asciiTheme="minorBidi" w:hAnsiTheme="minorBidi"/>
          <w:b/>
          <w:bCs/>
          <w:sz w:val="24"/>
          <w:szCs w:val="24"/>
          <w:rtl/>
        </w:rPr>
        <w:t xml:space="preserve">זכויות הילד </w:t>
      </w:r>
      <w:ins w:id="16" w:author="Shelly Hoffman" w:date="2021-04-14T11:12:00Z">
        <w:r w:rsidR="009042ED">
          <w:rPr>
            <w:rFonts w:asciiTheme="minorBidi" w:hAnsiTheme="minorBidi" w:hint="cs"/>
            <w:b/>
            <w:bCs/>
            <w:sz w:val="24"/>
            <w:szCs w:val="24"/>
            <w:rtl/>
          </w:rPr>
          <w:t xml:space="preserve">לחינוך </w:t>
        </w:r>
      </w:ins>
      <w:r w:rsidR="006C7982" w:rsidRPr="00813C00">
        <w:rPr>
          <w:rFonts w:asciiTheme="minorBidi" w:hAnsiTheme="minorBidi"/>
          <w:b/>
          <w:bCs/>
          <w:sz w:val="24"/>
          <w:szCs w:val="24"/>
          <w:rtl/>
        </w:rPr>
        <w:t xml:space="preserve">בישראל </w:t>
      </w:r>
    </w:p>
    <w:p w14:paraId="6CAD07D7" w14:textId="6E1CB0E6" w:rsidR="004C6231" w:rsidRDefault="0019647C" w:rsidP="00813C00">
      <w:pPr>
        <w:tabs>
          <w:tab w:val="left" w:pos="8070"/>
        </w:tabs>
        <w:bidi/>
        <w:spacing w:after="0" w:line="360" w:lineRule="auto"/>
        <w:rPr>
          <w:rFonts w:asciiTheme="minorBidi" w:hAnsiTheme="minorBidi"/>
          <w:sz w:val="24"/>
          <w:szCs w:val="24"/>
          <w:rtl/>
        </w:rPr>
      </w:pPr>
      <w:r w:rsidRPr="00813C00">
        <w:rPr>
          <w:rFonts w:asciiTheme="minorBidi" w:hAnsiTheme="minorBidi"/>
          <w:sz w:val="24"/>
          <w:szCs w:val="24"/>
          <w:rtl/>
        </w:rPr>
        <w:t xml:space="preserve">פרק זה ייבחן את התהליכים שהביאו לחתימת ישראל על האמנה לזכויות הילד, </w:t>
      </w:r>
      <w:r w:rsidR="00D61CE7" w:rsidRPr="00813C00">
        <w:rPr>
          <w:rFonts w:asciiTheme="minorBidi" w:hAnsiTheme="minorBidi"/>
          <w:sz w:val="24"/>
          <w:szCs w:val="24"/>
          <w:rtl/>
        </w:rPr>
        <w:t>האם וכיצד ישראל מיישמת זכויות אלה בפועל?</w:t>
      </w:r>
      <w:r w:rsidR="00686989" w:rsidRPr="00813C00">
        <w:rPr>
          <w:rFonts w:asciiTheme="minorBidi" w:hAnsiTheme="minorBidi"/>
          <w:sz w:val="24"/>
          <w:szCs w:val="24"/>
          <w:rtl/>
        </w:rPr>
        <w:t xml:space="preserve"> מהם האמצעים שנוקטת ישראל להגנה על זכויות אלה?</w:t>
      </w:r>
      <w:r w:rsidR="00D61CE7" w:rsidRPr="00813C00">
        <w:rPr>
          <w:rFonts w:asciiTheme="minorBidi" w:hAnsiTheme="minorBidi"/>
          <w:sz w:val="24"/>
          <w:szCs w:val="24"/>
          <w:rtl/>
        </w:rPr>
        <w:t xml:space="preserve"> האם במציאות היומיומית והמורכבת של מדינת ישראל קיימים הבדלים בתפיסת זכויות הילד בקרב ילדים ישראליים לעומת ילדים פלסטיניים?</w:t>
      </w:r>
      <w:r w:rsidR="00D61CE7" w:rsidRPr="00813C00">
        <w:rPr>
          <w:rFonts w:asciiTheme="minorBidi" w:hAnsiTheme="minorBidi"/>
          <w:sz w:val="24"/>
          <w:szCs w:val="24"/>
        </w:rPr>
        <w:t xml:space="preserve"> </w:t>
      </w:r>
      <w:r w:rsidR="00686989" w:rsidRPr="00813C00">
        <w:rPr>
          <w:rFonts w:asciiTheme="minorBidi" w:hAnsiTheme="minorBidi"/>
          <w:sz w:val="24"/>
          <w:szCs w:val="24"/>
          <w:rtl/>
        </w:rPr>
        <w:t xml:space="preserve"> </w:t>
      </w:r>
    </w:p>
    <w:p w14:paraId="5DBB649C" w14:textId="4BC68CCC" w:rsidR="00AC2250" w:rsidRDefault="00AC2250" w:rsidP="00AC2250">
      <w:pPr>
        <w:tabs>
          <w:tab w:val="left" w:pos="8070"/>
        </w:tabs>
        <w:bidi/>
        <w:spacing w:after="0" w:line="360" w:lineRule="auto"/>
        <w:rPr>
          <w:rFonts w:asciiTheme="minorBidi" w:hAnsiTheme="minorBidi"/>
          <w:b/>
          <w:bCs/>
          <w:sz w:val="24"/>
          <w:szCs w:val="24"/>
          <w:rtl/>
        </w:rPr>
      </w:pPr>
      <w:r>
        <w:rPr>
          <w:rFonts w:asciiTheme="minorBidi" w:hAnsiTheme="minorBidi" w:hint="cs"/>
          <w:b/>
          <w:bCs/>
          <w:sz w:val="24"/>
          <w:szCs w:val="24"/>
          <w:rtl/>
        </w:rPr>
        <w:t xml:space="preserve">פרק 3 - זכויות הילד בחינוך בישראל </w:t>
      </w:r>
    </w:p>
    <w:p w14:paraId="1B14536A" w14:textId="201319A7" w:rsidR="00AC2250" w:rsidRDefault="001D645E" w:rsidP="00AC2250">
      <w:pPr>
        <w:tabs>
          <w:tab w:val="left" w:pos="8070"/>
        </w:tabs>
        <w:bidi/>
        <w:spacing w:after="0" w:line="360" w:lineRule="auto"/>
        <w:rPr>
          <w:ins w:id="17" w:author="Shelly Hoffman" w:date="2021-04-14T11:12:00Z"/>
          <w:rFonts w:asciiTheme="minorBidi" w:hAnsiTheme="minorBidi"/>
          <w:sz w:val="24"/>
          <w:szCs w:val="24"/>
          <w:rtl/>
        </w:rPr>
      </w:pPr>
      <w:r>
        <w:rPr>
          <w:rFonts w:asciiTheme="minorBidi" w:hAnsiTheme="minorBidi" w:hint="cs"/>
          <w:sz w:val="24"/>
          <w:szCs w:val="24"/>
          <w:rtl/>
        </w:rPr>
        <w:t xml:space="preserve">פרק זה יסקור את הזכויות הילד בישראל בדגש על מערכת החינוך בישראל. מהן הזכויות שיש לילדים בעלי צרכים מיוחדים והאם הם שונים מזכויותיהם של הילדים הרגילים? </w:t>
      </w:r>
      <w:r w:rsidR="00D02E4C">
        <w:rPr>
          <w:rFonts w:asciiTheme="minorBidi" w:hAnsiTheme="minorBidi" w:hint="cs"/>
          <w:sz w:val="24"/>
          <w:szCs w:val="24"/>
          <w:rtl/>
        </w:rPr>
        <w:t>כיצד משפיע השיח על זכויות הילד במערכת החינוך? האם שיח זה תורם להפנמת תודעת הזכויות בקרב ילדים?</w:t>
      </w:r>
      <w:r w:rsidR="00D02E4C">
        <w:rPr>
          <w:rFonts w:asciiTheme="minorBidi" w:hAnsiTheme="minorBidi" w:hint="cs"/>
          <w:sz w:val="24"/>
          <w:szCs w:val="24"/>
        </w:rPr>
        <w:t xml:space="preserve"> </w:t>
      </w:r>
    </w:p>
    <w:p w14:paraId="17CBCC60" w14:textId="01CB054E" w:rsidR="005549CA" w:rsidRPr="001D645E" w:rsidRDefault="005549CA" w:rsidP="005549CA">
      <w:pPr>
        <w:tabs>
          <w:tab w:val="left" w:pos="8070"/>
        </w:tabs>
        <w:bidi/>
        <w:spacing w:after="0" w:line="360" w:lineRule="auto"/>
        <w:rPr>
          <w:rFonts w:asciiTheme="minorBidi" w:hAnsiTheme="minorBidi"/>
          <w:sz w:val="24"/>
          <w:szCs w:val="24"/>
          <w:rtl/>
        </w:rPr>
      </w:pPr>
      <w:ins w:id="18" w:author="Shelly Hoffman" w:date="2021-04-14T11:12:00Z">
        <w:r>
          <w:rPr>
            <w:rFonts w:asciiTheme="minorBidi" w:hAnsiTheme="minorBidi" w:hint="cs"/>
            <w:sz w:val="24"/>
            <w:szCs w:val="24"/>
            <w:rtl/>
          </w:rPr>
          <w:t xml:space="preserve">בהתאם לשאלת המחקר שני הפרקים </w:t>
        </w:r>
        <w:r>
          <w:rPr>
            <w:rFonts w:asciiTheme="minorBidi" w:hAnsiTheme="minorBidi"/>
            <w:sz w:val="24"/>
            <w:szCs w:val="24"/>
            <w:rtl/>
          </w:rPr>
          <w:t>–</w:t>
        </w:r>
        <w:r>
          <w:rPr>
            <w:rFonts w:asciiTheme="minorBidi" w:hAnsiTheme="minorBidi" w:hint="cs"/>
            <w:sz w:val="24"/>
            <w:szCs w:val="24"/>
            <w:rtl/>
          </w:rPr>
          <w:t xml:space="preserve"> 2 ו- 3 </w:t>
        </w:r>
      </w:ins>
      <w:ins w:id="19" w:author="Shelly Hoffman" w:date="2021-04-14T11:13:00Z">
        <w:r>
          <w:rPr>
            <w:rFonts w:asciiTheme="minorBidi" w:hAnsiTheme="minorBidi"/>
            <w:sz w:val="24"/>
            <w:szCs w:val="24"/>
            <w:rtl/>
          </w:rPr>
          <w:t>–</w:t>
        </w:r>
      </w:ins>
      <w:ins w:id="20" w:author="Shelly Hoffman" w:date="2021-04-14T11:12:00Z">
        <w:r>
          <w:rPr>
            <w:rFonts w:asciiTheme="minorBidi" w:hAnsiTheme="minorBidi" w:hint="cs"/>
            <w:sz w:val="24"/>
            <w:szCs w:val="24"/>
            <w:rtl/>
          </w:rPr>
          <w:t xml:space="preserve"> </w:t>
        </w:r>
      </w:ins>
      <w:ins w:id="21" w:author="Shelly Hoffman" w:date="2021-04-14T11:13:00Z">
        <w:r>
          <w:rPr>
            <w:rFonts w:asciiTheme="minorBidi" w:hAnsiTheme="minorBidi" w:hint="cs"/>
            <w:sz w:val="24"/>
            <w:szCs w:val="24"/>
            <w:rtl/>
          </w:rPr>
          <w:t>צריכים לעסוק בזכות לחינוך בישראל. הפרק ה</w:t>
        </w:r>
      </w:ins>
      <w:ins w:id="22" w:author="Shelly Hoffman" w:date="2021-04-14T11:14:00Z">
        <w:r w:rsidR="00707539">
          <w:rPr>
            <w:rFonts w:asciiTheme="minorBidi" w:hAnsiTheme="minorBidi" w:hint="cs"/>
            <w:sz w:val="24"/>
            <w:szCs w:val="24"/>
            <w:rtl/>
          </w:rPr>
          <w:t>שני</w:t>
        </w:r>
      </w:ins>
      <w:ins w:id="23" w:author="Shelly Hoffman" w:date="2021-04-14T11:13:00Z">
        <w:r>
          <w:rPr>
            <w:rFonts w:asciiTheme="minorBidi" w:hAnsiTheme="minorBidi" w:hint="cs"/>
            <w:sz w:val="24"/>
            <w:szCs w:val="24"/>
            <w:rtl/>
          </w:rPr>
          <w:t xml:space="preserve"> יכול לעסוק בחקיקה ו</w:t>
        </w:r>
      </w:ins>
      <w:ins w:id="24" w:author="Shelly Hoffman" w:date="2021-04-14T11:14:00Z">
        <w:r w:rsidR="00707539">
          <w:rPr>
            <w:rFonts w:asciiTheme="minorBidi" w:hAnsiTheme="minorBidi" w:hint="cs"/>
            <w:sz w:val="24"/>
            <w:szCs w:val="24"/>
            <w:rtl/>
          </w:rPr>
          <w:t>ה</w:t>
        </w:r>
      </w:ins>
      <w:ins w:id="25" w:author="Shelly Hoffman" w:date="2021-04-14T11:13:00Z">
        <w:r>
          <w:rPr>
            <w:rFonts w:asciiTheme="minorBidi" w:hAnsiTheme="minorBidi" w:hint="cs"/>
            <w:sz w:val="24"/>
            <w:szCs w:val="24"/>
            <w:rtl/>
          </w:rPr>
          <w:t>פרק ה</w:t>
        </w:r>
      </w:ins>
      <w:ins w:id="26" w:author="Shelly Hoffman" w:date="2021-04-14T11:14:00Z">
        <w:r w:rsidR="00707539">
          <w:rPr>
            <w:rFonts w:asciiTheme="minorBidi" w:hAnsiTheme="minorBidi" w:hint="cs"/>
            <w:sz w:val="24"/>
            <w:szCs w:val="24"/>
            <w:rtl/>
          </w:rPr>
          <w:t xml:space="preserve">שלישי - </w:t>
        </w:r>
      </w:ins>
      <w:ins w:id="27" w:author="Shelly Hoffman" w:date="2021-04-14T11:13:00Z">
        <w:r>
          <w:rPr>
            <w:rFonts w:asciiTheme="minorBidi" w:hAnsiTheme="minorBidi" w:hint="cs"/>
            <w:sz w:val="24"/>
            <w:szCs w:val="24"/>
            <w:rtl/>
          </w:rPr>
          <w:t>במדיניות בפועל. הזכות לחינוך כולל מגוון של סוגיות ואוכלוסיות ו</w:t>
        </w:r>
        <w:r w:rsidR="00707539">
          <w:rPr>
            <w:rFonts w:asciiTheme="minorBidi" w:hAnsiTheme="minorBidi" w:hint="cs"/>
            <w:sz w:val="24"/>
            <w:szCs w:val="24"/>
            <w:rtl/>
          </w:rPr>
          <w:t xml:space="preserve">לכן היא יכולה לעמוד </w:t>
        </w:r>
      </w:ins>
      <w:ins w:id="28" w:author="Shelly Hoffman" w:date="2021-04-14T11:14:00Z">
        <w:r w:rsidR="00707539">
          <w:rPr>
            <w:rFonts w:asciiTheme="minorBidi" w:hAnsiTheme="minorBidi" w:hint="cs"/>
            <w:sz w:val="24"/>
            <w:szCs w:val="24"/>
            <w:rtl/>
          </w:rPr>
          <w:t>ע</w:t>
        </w:r>
      </w:ins>
      <w:ins w:id="29" w:author="Shelly Hoffman" w:date="2021-04-14T11:13:00Z">
        <w:r>
          <w:rPr>
            <w:rFonts w:asciiTheme="minorBidi" w:hAnsiTheme="minorBidi" w:hint="cs"/>
            <w:sz w:val="24"/>
            <w:szCs w:val="24"/>
            <w:rtl/>
          </w:rPr>
          <w:t xml:space="preserve">בודת סמינר בפני עצמה. </w:t>
        </w:r>
      </w:ins>
    </w:p>
    <w:p w14:paraId="3780F3E3" w14:textId="69190FA6" w:rsidR="00B720A5" w:rsidRPr="00813C00" w:rsidRDefault="00B720A5" w:rsidP="00813C00">
      <w:pPr>
        <w:tabs>
          <w:tab w:val="left" w:pos="8070"/>
        </w:tabs>
        <w:bidi/>
        <w:spacing w:after="0" w:line="360" w:lineRule="auto"/>
        <w:rPr>
          <w:rFonts w:asciiTheme="minorBidi" w:hAnsiTheme="minorBidi"/>
          <w:sz w:val="24"/>
          <w:szCs w:val="24"/>
          <w:rtl/>
        </w:rPr>
      </w:pPr>
    </w:p>
    <w:p w14:paraId="017A3863" w14:textId="2198F939" w:rsidR="00B720A5" w:rsidRPr="00813C00" w:rsidRDefault="00B720A5" w:rsidP="00813C00">
      <w:pPr>
        <w:tabs>
          <w:tab w:val="left" w:pos="8070"/>
        </w:tabs>
        <w:bidi/>
        <w:spacing w:after="0" w:line="360" w:lineRule="auto"/>
        <w:rPr>
          <w:rFonts w:asciiTheme="minorBidi" w:hAnsiTheme="minorBidi"/>
          <w:b/>
          <w:bCs/>
          <w:sz w:val="24"/>
          <w:szCs w:val="24"/>
          <w:rtl/>
        </w:rPr>
      </w:pPr>
      <w:r w:rsidRPr="00813C00">
        <w:rPr>
          <w:rFonts w:asciiTheme="minorBidi" w:hAnsiTheme="minorBidi"/>
          <w:b/>
          <w:bCs/>
          <w:sz w:val="24"/>
          <w:szCs w:val="24"/>
          <w:rtl/>
        </w:rPr>
        <w:t xml:space="preserve">ביבליוגרפיה </w:t>
      </w:r>
    </w:p>
    <w:p w14:paraId="049DCE63" w14:textId="66F59160" w:rsidR="00B720A5" w:rsidRPr="00813C00" w:rsidRDefault="00B73B0E" w:rsidP="00813C00">
      <w:pPr>
        <w:tabs>
          <w:tab w:val="left" w:pos="8070"/>
        </w:tabs>
        <w:bidi/>
        <w:spacing w:after="0" w:line="360" w:lineRule="auto"/>
        <w:rPr>
          <w:rFonts w:asciiTheme="minorBidi" w:hAnsiTheme="minorBidi"/>
          <w:b/>
          <w:bCs/>
          <w:sz w:val="24"/>
          <w:szCs w:val="24"/>
          <w:rtl/>
        </w:rPr>
      </w:pPr>
      <w:ins w:id="30" w:author="Shelly Hoffman" w:date="2021-04-14T11:15:00Z">
        <w:r>
          <w:rPr>
            <w:rFonts w:asciiTheme="minorBidi" w:hAnsiTheme="minorBidi" w:hint="cs"/>
            <w:b/>
            <w:bCs/>
            <w:sz w:val="24"/>
            <w:szCs w:val="24"/>
            <w:rtl/>
          </w:rPr>
          <w:t>רשימה מעניינת אולם חלקית; חסרה ספרות לפרק הראשון</w:t>
        </w:r>
      </w:ins>
    </w:p>
    <w:p w14:paraId="64894C3F" w14:textId="7E530872" w:rsidR="00813C00" w:rsidRPr="00813C00" w:rsidRDefault="00813C00" w:rsidP="00813C00">
      <w:pPr>
        <w:pStyle w:val="a7"/>
        <w:numPr>
          <w:ilvl w:val="0"/>
          <w:numId w:val="6"/>
        </w:numPr>
        <w:bidi/>
        <w:spacing w:line="360" w:lineRule="auto"/>
        <w:ind w:left="360"/>
        <w:textAlignment w:val="baseline"/>
        <w:rPr>
          <w:rFonts w:asciiTheme="minorBidi" w:eastAsia="Times New Roman" w:hAnsiTheme="minorBidi"/>
          <w:sz w:val="24"/>
          <w:szCs w:val="24"/>
        </w:rPr>
      </w:pPr>
      <w:r w:rsidRPr="00813C00">
        <w:rPr>
          <w:rFonts w:asciiTheme="minorBidi" w:hAnsiTheme="minorBidi"/>
          <w:sz w:val="24"/>
          <w:szCs w:val="24"/>
          <w:rtl/>
        </w:rPr>
        <w:t xml:space="preserve">בן אריה, א. </w:t>
      </w:r>
      <w:r w:rsidR="00F817A2" w:rsidRPr="00F817A2">
        <w:rPr>
          <w:rFonts w:asciiTheme="minorBidi" w:eastAsia="Times New Roman" w:hAnsiTheme="minorBidi" w:cs="Arial"/>
          <w:b/>
          <w:bCs/>
          <w:sz w:val="24"/>
          <w:szCs w:val="24"/>
          <w:rtl/>
        </w:rPr>
        <w:t xml:space="preserve">זכות הילדים להתפתחות - תפיסות ועמדות של ילדים ישראלים ופלסטינים בנוגע לזכויות הילד. </w:t>
      </w:r>
      <w:r w:rsidR="00F817A2">
        <w:rPr>
          <w:rFonts w:asciiTheme="minorBidi" w:eastAsia="Times New Roman" w:hAnsiTheme="minorBidi" w:cs="Arial" w:hint="cs"/>
          <w:sz w:val="24"/>
          <w:szCs w:val="24"/>
          <w:rtl/>
        </w:rPr>
        <w:t xml:space="preserve">המשפט: </w:t>
      </w:r>
      <w:r w:rsidRPr="00813C00">
        <w:rPr>
          <w:rFonts w:asciiTheme="minorBidi" w:eastAsia="Times New Roman" w:hAnsiTheme="minorBidi"/>
          <w:sz w:val="24"/>
          <w:szCs w:val="24"/>
          <w:rtl/>
        </w:rPr>
        <w:t>כתב-עת לענייני משפט, 22: 52-62, 2006</w:t>
      </w:r>
    </w:p>
    <w:p w14:paraId="2197377E" w14:textId="698A80D3" w:rsidR="00813C00" w:rsidRPr="00D02E4C" w:rsidRDefault="00813C00" w:rsidP="00813C00">
      <w:pPr>
        <w:pStyle w:val="a7"/>
        <w:numPr>
          <w:ilvl w:val="0"/>
          <w:numId w:val="6"/>
        </w:numPr>
        <w:bidi/>
        <w:spacing w:line="360" w:lineRule="auto"/>
        <w:ind w:left="360"/>
        <w:textAlignment w:val="baseline"/>
        <w:rPr>
          <w:rFonts w:asciiTheme="minorBidi" w:eastAsia="Times New Roman" w:hAnsiTheme="minorBidi"/>
          <w:sz w:val="24"/>
          <w:szCs w:val="24"/>
        </w:rPr>
      </w:pPr>
      <w:r w:rsidRPr="00813C00">
        <w:rPr>
          <w:rFonts w:asciiTheme="minorBidi" w:eastAsia="Times New Roman" w:hAnsiTheme="minorBidi"/>
          <w:b/>
          <w:bCs/>
          <w:sz w:val="24"/>
          <w:szCs w:val="24"/>
          <w:rtl/>
        </w:rPr>
        <w:t xml:space="preserve">האמנה הבינלאומית לזכויות הילד, </w:t>
      </w:r>
      <w:r w:rsidRPr="00813C00">
        <w:rPr>
          <w:rFonts w:asciiTheme="minorBidi" w:eastAsia="Times New Roman" w:hAnsiTheme="minorBidi"/>
          <w:sz w:val="24"/>
          <w:szCs w:val="24"/>
          <w:rtl/>
        </w:rPr>
        <w:t xml:space="preserve">מתוך: רפואה ומשפט גיליון 18, 1998. </w:t>
      </w:r>
      <w:proofErr w:type="spellStart"/>
      <w:ins w:id="31" w:author="Shelly Hoffman" w:date="2021-04-14T11:14:00Z">
        <w:r w:rsidR="00707539">
          <w:rPr>
            <w:rFonts w:asciiTheme="minorBidi" w:eastAsia="Times New Roman" w:hAnsiTheme="minorBidi" w:hint="cs"/>
            <w:sz w:val="24"/>
            <w:szCs w:val="24"/>
            <w:rtl/>
          </w:rPr>
          <w:t>עמ</w:t>
        </w:r>
        <w:proofErr w:type="spellEnd"/>
        <w:r w:rsidR="00707539">
          <w:rPr>
            <w:rFonts w:asciiTheme="minorBidi" w:eastAsia="Times New Roman" w:hAnsiTheme="minorBidi" w:hint="cs"/>
            <w:sz w:val="24"/>
            <w:szCs w:val="24"/>
            <w:rtl/>
          </w:rPr>
          <w:t>? חוקר/ת?</w:t>
        </w:r>
      </w:ins>
    </w:p>
    <w:p w14:paraId="7EECB38D" w14:textId="6AA97030" w:rsidR="00D02E4C" w:rsidRPr="00D02E4C" w:rsidRDefault="00D02E4C" w:rsidP="00D02E4C">
      <w:pPr>
        <w:pStyle w:val="a7"/>
        <w:numPr>
          <w:ilvl w:val="0"/>
          <w:numId w:val="6"/>
        </w:numPr>
        <w:bidi/>
        <w:spacing w:line="360" w:lineRule="auto"/>
        <w:ind w:left="360"/>
        <w:textAlignment w:val="baseline"/>
        <w:rPr>
          <w:rFonts w:asciiTheme="minorBidi" w:eastAsia="Times New Roman" w:hAnsiTheme="minorBidi"/>
          <w:i/>
          <w:iCs/>
          <w:sz w:val="24"/>
          <w:szCs w:val="24"/>
        </w:rPr>
      </w:pPr>
      <w:proofErr w:type="spellStart"/>
      <w:r>
        <w:rPr>
          <w:rFonts w:asciiTheme="minorBidi" w:eastAsia="Times New Roman" w:hAnsiTheme="minorBidi" w:hint="cs"/>
          <w:sz w:val="24"/>
          <w:szCs w:val="24"/>
          <w:rtl/>
        </w:rPr>
        <w:t>מרושק-קלרמן</w:t>
      </w:r>
      <w:proofErr w:type="spellEnd"/>
      <w:r>
        <w:rPr>
          <w:rFonts w:asciiTheme="minorBidi" w:eastAsia="Times New Roman" w:hAnsiTheme="minorBidi" w:hint="cs"/>
          <w:sz w:val="24"/>
          <w:szCs w:val="24"/>
          <w:rtl/>
        </w:rPr>
        <w:t xml:space="preserve">, אוקי. </w:t>
      </w:r>
      <w:r>
        <w:rPr>
          <w:rFonts w:asciiTheme="minorBidi" w:eastAsia="Times New Roman" w:hAnsiTheme="minorBidi" w:hint="cs"/>
          <w:b/>
          <w:bCs/>
          <w:sz w:val="24"/>
          <w:szCs w:val="24"/>
          <w:rtl/>
        </w:rPr>
        <w:t xml:space="preserve">לזכותו של "שיח הזכות" בחינוך, </w:t>
      </w:r>
      <w:r w:rsidRPr="00D02E4C">
        <w:rPr>
          <w:rFonts w:asciiTheme="minorBidi" w:eastAsia="Times New Roman" w:hAnsiTheme="minorBidi" w:cs="Arial"/>
          <w:sz w:val="24"/>
          <w:szCs w:val="24"/>
          <w:rtl/>
        </w:rPr>
        <w:t xml:space="preserve">פנים: כתב-עת לתרבות, </w:t>
      </w:r>
      <w:r w:rsidRPr="00D02E4C">
        <w:rPr>
          <w:rFonts w:asciiTheme="minorBidi" w:eastAsia="Times New Roman" w:hAnsiTheme="minorBidi" w:cs="Arial"/>
          <w:i/>
          <w:iCs/>
          <w:sz w:val="24"/>
          <w:szCs w:val="24"/>
          <w:rtl/>
        </w:rPr>
        <w:t>חברה וחינוך, 36: 83-87, 2006</w:t>
      </w:r>
    </w:p>
    <w:p w14:paraId="5BD91616" w14:textId="2DE2454F" w:rsidR="00B720A5" w:rsidRPr="00813C00" w:rsidRDefault="00B720A5" w:rsidP="00813C00">
      <w:pPr>
        <w:pStyle w:val="a7"/>
        <w:numPr>
          <w:ilvl w:val="0"/>
          <w:numId w:val="6"/>
        </w:numPr>
        <w:tabs>
          <w:tab w:val="left" w:pos="8070"/>
        </w:tabs>
        <w:bidi/>
        <w:spacing w:after="0" w:line="360" w:lineRule="auto"/>
        <w:ind w:left="360"/>
        <w:rPr>
          <w:rFonts w:asciiTheme="minorBidi" w:hAnsiTheme="minorBidi"/>
          <w:b/>
          <w:bCs/>
          <w:i/>
          <w:iCs/>
          <w:sz w:val="24"/>
          <w:szCs w:val="24"/>
        </w:rPr>
      </w:pPr>
      <w:r w:rsidRPr="00813C00">
        <w:rPr>
          <w:rFonts w:asciiTheme="minorBidi" w:hAnsiTheme="minorBidi"/>
          <w:sz w:val="24"/>
          <w:szCs w:val="24"/>
          <w:rtl/>
        </w:rPr>
        <w:t xml:space="preserve">קדמן, י. </w:t>
      </w:r>
      <w:r w:rsidRPr="00813C00">
        <w:rPr>
          <w:rFonts w:asciiTheme="minorBidi" w:hAnsiTheme="minorBidi"/>
          <w:b/>
          <w:bCs/>
          <w:sz w:val="24"/>
          <w:szCs w:val="24"/>
          <w:rtl/>
        </w:rPr>
        <w:t>זכויות הילד בישראל:</w:t>
      </w:r>
      <w:r w:rsidRPr="00813C00">
        <w:rPr>
          <w:rFonts w:asciiTheme="minorBidi" w:hAnsiTheme="minorBidi"/>
          <w:b/>
          <w:bCs/>
          <w:sz w:val="24"/>
          <w:szCs w:val="24"/>
        </w:rPr>
        <w:t xml:space="preserve"> </w:t>
      </w:r>
      <w:r w:rsidRPr="00813C00">
        <w:rPr>
          <w:rFonts w:asciiTheme="minorBidi" w:hAnsiTheme="minorBidi"/>
          <w:b/>
          <w:bCs/>
          <w:sz w:val="24"/>
          <w:szCs w:val="24"/>
          <w:rtl/>
        </w:rPr>
        <w:t>הלכה ומעשה,</w:t>
      </w:r>
      <w:r w:rsidR="002016C2" w:rsidRPr="00813C00">
        <w:rPr>
          <w:rFonts w:asciiTheme="minorBidi" w:hAnsiTheme="minorBidi"/>
          <w:b/>
          <w:bCs/>
          <w:sz w:val="24"/>
          <w:szCs w:val="24"/>
          <w:rtl/>
        </w:rPr>
        <w:t xml:space="preserve"> </w:t>
      </w:r>
      <w:r w:rsidR="002016C2" w:rsidRPr="00813C00">
        <w:rPr>
          <w:rFonts w:asciiTheme="minorBidi" w:hAnsiTheme="minorBidi"/>
          <w:sz w:val="24"/>
          <w:szCs w:val="24"/>
          <w:rtl/>
        </w:rPr>
        <w:t xml:space="preserve">המוסד לביטוח לאומי, 2002, </w:t>
      </w:r>
      <w:r w:rsidR="002016C2" w:rsidRPr="00813C00">
        <w:rPr>
          <w:rFonts w:asciiTheme="minorBidi" w:hAnsiTheme="minorBidi"/>
          <w:i/>
          <w:iCs/>
          <w:sz w:val="24"/>
          <w:szCs w:val="24"/>
          <w:rtl/>
        </w:rPr>
        <w:t xml:space="preserve">ביטחון </w:t>
      </w:r>
      <w:proofErr w:type="spellStart"/>
      <w:r w:rsidR="002016C2" w:rsidRPr="00813C00">
        <w:rPr>
          <w:rFonts w:asciiTheme="minorBidi" w:hAnsiTheme="minorBidi"/>
          <w:i/>
          <w:iCs/>
          <w:sz w:val="24"/>
          <w:szCs w:val="24"/>
          <w:rtl/>
        </w:rPr>
        <w:t>סוצאלי</w:t>
      </w:r>
      <w:proofErr w:type="spellEnd"/>
      <w:r w:rsidR="002016C2" w:rsidRPr="00813C00">
        <w:rPr>
          <w:rFonts w:asciiTheme="minorBidi" w:hAnsiTheme="minorBidi"/>
          <w:i/>
          <w:iCs/>
          <w:sz w:val="24"/>
          <w:szCs w:val="24"/>
          <w:rtl/>
        </w:rPr>
        <w:t>. (63):154-186</w:t>
      </w:r>
    </w:p>
    <w:p w14:paraId="3DFD0483" w14:textId="365BAB10" w:rsidR="00443407" w:rsidRPr="00744F1A" w:rsidRDefault="001D645E" w:rsidP="008C53F3">
      <w:pPr>
        <w:pStyle w:val="a7"/>
        <w:numPr>
          <w:ilvl w:val="0"/>
          <w:numId w:val="6"/>
        </w:numPr>
        <w:tabs>
          <w:tab w:val="left" w:pos="8070"/>
        </w:tabs>
        <w:bidi/>
        <w:spacing w:after="0" w:line="360" w:lineRule="auto"/>
        <w:ind w:left="360"/>
        <w:textAlignment w:val="baseline"/>
        <w:rPr>
          <w:rFonts w:asciiTheme="minorBidi" w:hAnsiTheme="minorBidi"/>
          <w:b/>
          <w:bCs/>
          <w:i/>
          <w:iCs/>
          <w:sz w:val="24"/>
          <w:szCs w:val="24"/>
        </w:rPr>
      </w:pPr>
      <w:r>
        <w:rPr>
          <w:rFonts w:asciiTheme="minorBidi" w:eastAsia="Times New Roman" w:hAnsiTheme="minorBidi" w:hint="cs"/>
          <w:sz w:val="24"/>
          <w:szCs w:val="24"/>
          <w:rtl/>
        </w:rPr>
        <w:t xml:space="preserve">רייטר, ש. </w:t>
      </w:r>
      <w:r w:rsidRPr="001D645E">
        <w:rPr>
          <w:rFonts w:asciiTheme="minorBidi" w:eastAsia="Times New Roman" w:hAnsiTheme="minorBidi" w:hint="cs"/>
          <w:b/>
          <w:bCs/>
          <w:sz w:val="24"/>
          <w:szCs w:val="24"/>
          <w:rtl/>
        </w:rPr>
        <w:t>לא ילד זר ומוזר: זכות הילד לחינוך מיוחד</w:t>
      </w:r>
      <w:r>
        <w:rPr>
          <w:rFonts w:asciiTheme="minorBidi" w:eastAsia="Times New Roman" w:hAnsiTheme="minorBidi" w:hint="cs"/>
          <w:sz w:val="24"/>
          <w:szCs w:val="24"/>
          <w:rtl/>
        </w:rPr>
        <w:t xml:space="preserve">, הד החינוך ס"ו(י'), 1992, 16-17. </w:t>
      </w:r>
    </w:p>
    <w:p w14:paraId="75BE598E" w14:textId="77777777" w:rsidR="00744F1A" w:rsidRPr="001D645E" w:rsidRDefault="00744F1A" w:rsidP="00744F1A">
      <w:pPr>
        <w:pStyle w:val="a7"/>
        <w:tabs>
          <w:tab w:val="left" w:pos="8070"/>
        </w:tabs>
        <w:bidi/>
        <w:spacing w:after="0" w:line="360" w:lineRule="auto"/>
        <w:ind w:left="360"/>
        <w:textAlignment w:val="baseline"/>
        <w:rPr>
          <w:rFonts w:asciiTheme="minorBidi" w:hAnsiTheme="minorBidi"/>
          <w:b/>
          <w:bCs/>
          <w:i/>
          <w:iCs/>
          <w:sz w:val="24"/>
          <w:szCs w:val="24"/>
          <w:rtl/>
        </w:rPr>
      </w:pPr>
    </w:p>
    <w:p w14:paraId="04E9E2EA" w14:textId="465BCCB3" w:rsidR="00443407" w:rsidRPr="00813C00" w:rsidRDefault="00443407" w:rsidP="00813C00">
      <w:pPr>
        <w:pStyle w:val="a7"/>
        <w:numPr>
          <w:ilvl w:val="0"/>
          <w:numId w:val="6"/>
        </w:numPr>
        <w:tabs>
          <w:tab w:val="left" w:pos="8070"/>
        </w:tabs>
        <w:spacing w:after="0" w:line="360" w:lineRule="auto"/>
        <w:ind w:left="360"/>
        <w:rPr>
          <w:rFonts w:asciiTheme="minorBidi" w:hAnsiTheme="minorBidi"/>
          <w:b/>
          <w:bCs/>
          <w:i/>
          <w:iCs/>
          <w:sz w:val="24"/>
          <w:szCs w:val="24"/>
        </w:rPr>
      </w:pPr>
      <w:r w:rsidRPr="00813C00">
        <w:rPr>
          <w:rFonts w:asciiTheme="minorBidi" w:hAnsiTheme="minorBidi"/>
          <w:sz w:val="24"/>
          <w:szCs w:val="24"/>
        </w:rPr>
        <w:t>S. N. Hart</w:t>
      </w:r>
      <w:r w:rsidR="002F5ABE" w:rsidRPr="00813C00">
        <w:rPr>
          <w:rFonts w:asciiTheme="minorBidi" w:hAnsiTheme="minorBidi"/>
          <w:sz w:val="24"/>
          <w:szCs w:val="24"/>
          <w:rtl/>
        </w:rPr>
        <w:t>,</w:t>
      </w:r>
      <w:r w:rsidRPr="00813C00">
        <w:rPr>
          <w:rFonts w:asciiTheme="minorBidi" w:hAnsiTheme="minorBidi"/>
          <w:b/>
          <w:bCs/>
          <w:i/>
          <w:iCs/>
          <w:sz w:val="24"/>
          <w:szCs w:val="24"/>
        </w:rPr>
        <w:t xml:space="preserve"> </w:t>
      </w:r>
      <w:commentRangeStart w:id="32"/>
      <w:r w:rsidRPr="00813C00">
        <w:rPr>
          <w:rFonts w:asciiTheme="minorBidi" w:hAnsiTheme="minorBidi"/>
          <w:b/>
          <w:bCs/>
          <w:i/>
          <w:iCs/>
          <w:sz w:val="24"/>
          <w:szCs w:val="24"/>
        </w:rPr>
        <w:t>American</w:t>
      </w:r>
      <w:commentRangeEnd w:id="32"/>
      <w:r w:rsidR="00707539">
        <w:rPr>
          <w:rStyle w:val="a8"/>
          <w:rtl/>
        </w:rPr>
        <w:commentReference w:id="32"/>
      </w:r>
      <w:r w:rsidRPr="00813C00">
        <w:rPr>
          <w:rFonts w:asciiTheme="minorBidi" w:hAnsiTheme="minorBidi"/>
          <w:b/>
          <w:bCs/>
          <w:i/>
          <w:iCs/>
          <w:sz w:val="24"/>
          <w:szCs w:val="24"/>
        </w:rPr>
        <w:t xml:space="preserve"> Psychologist, </w:t>
      </w:r>
      <w:r w:rsidRPr="00813C00">
        <w:rPr>
          <w:rFonts w:asciiTheme="minorBidi" w:hAnsiTheme="minorBidi"/>
          <w:sz w:val="24"/>
          <w:szCs w:val="24"/>
        </w:rPr>
        <w:t>v46 n1 p53-59 Jan 1991</w:t>
      </w:r>
    </w:p>
    <w:p w14:paraId="14DA8883" w14:textId="77777777" w:rsidR="00443407" w:rsidRPr="00813C00" w:rsidRDefault="00443407" w:rsidP="00813C00">
      <w:pPr>
        <w:tabs>
          <w:tab w:val="left" w:pos="8070"/>
        </w:tabs>
        <w:spacing w:after="0" w:line="360" w:lineRule="auto"/>
        <w:rPr>
          <w:rFonts w:asciiTheme="minorBidi" w:hAnsiTheme="minorBidi"/>
          <w:b/>
          <w:bCs/>
          <w:i/>
          <w:iCs/>
          <w:sz w:val="24"/>
          <w:szCs w:val="24"/>
          <w:rtl/>
        </w:rPr>
      </w:pPr>
    </w:p>
    <w:sectPr w:rsidR="00443407" w:rsidRPr="00813C0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Shelly Hoffman" w:date="2021-04-14T11:14:00Z" w:initials="SH">
    <w:p w14:paraId="38016A23" w14:textId="62860DD7" w:rsidR="00707539" w:rsidRDefault="00707539">
      <w:pPr>
        <w:pStyle w:val="a9"/>
      </w:pPr>
      <w:r>
        <w:rPr>
          <w:rStyle w:val="a8"/>
        </w:rPr>
        <w:annotationRef/>
      </w:r>
      <w:r>
        <w:rPr>
          <w:rFonts w:hint="cs"/>
          <w:rtl/>
        </w:rPr>
        <w:t>מה כותרת המאמר?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016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D2F" w16cex:dateUtc="2021-04-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016A23" w16cid:durableId="24214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332A4" w14:textId="77777777" w:rsidR="00CD0D7A" w:rsidRDefault="00CD0D7A" w:rsidP="00CA522E">
      <w:pPr>
        <w:spacing w:after="0" w:line="240" w:lineRule="auto"/>
      </w:pPr>
      <w:r>
        <w:separator/>
      </w:r>
    </w:p>
  </w:endnote>
  <w:endnote w:type="continuationSeparator" w:id="0">
    <w:p w14:paraId="4B6C6FFF" w14:textId="77777777" w:rsidR="00CD0D7A" w:rsidRDefault="00CD0D7A" w:rsidP="00CA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4A74A" w14:textId="77777777" w:rsidR="00CD0D7A" w:rsidRDefault="00CD0D7A" w:rsidP="00CA522E">
      <w:pPr>
        <w:spacing w:after="0" w:line="240" w:lineRule="auto"/>
      </w:pPr>
      <w:r>
        <w:separator/>
      </w:r>
    </w:p>
  </w:footnote>
  <w:footnote w:type="continuationSeparator" w:id="0">
    <w:p w14:paraId="4E75EB77" w14:textId="77777777" w:rsidR="00CD0D7A" w:rsidRDefault="00CD0D7A" w:rsidP="00CA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3C787" w14:textId="11614EE2" w:rsidR="00C007F6" w:rsidRPr="00CA522E" w:rsidRDefault="00C007F6" w:rsidP="00CA522E">
    <w:pPr>
      <w:pStyle w:val="a3"/>
      <w:jc w:val="center"/>
      <w:rPr>
        <w:b/>
        <w:bCs/>
        <w:sz w:val="24"/>
        <w:szCs w:val="24"/>
        <w:rtl/>
      </w:rPr>
    </w:pPr>
    <w:r w:rsidRPr="00CA522E">
      <w:rPr>
        <w:rFonts w:hint="cs"/>
        <w:b/>
        <w:bCs/>
        <w:sz w:val="24"/>
        <w:szCs w:val="24"/>
        <w:rtl/>
      </w:rPr>
      <w:t>זכויות האדם והאזרח ביחסים הבינלאומיים</w:t>
    </w:r>
  </w:p>
  <w:p w14:paraId="0225F0B6" w14:textId="58A01C0F" w:rsidR="00C007F6" w:rsidRPr="00CA522E" w:rsidRDefault="00C007F6" w:rsidP="00CA522E">
    <w:pPr>
      <w:pStyle w:val="a3"/>
      <w:jc w:val="center"/>
      <w:rPr>
        <w:b/>
        <w:bCs/>
        <w:sz w:val="24"/>
        <w:szCs w:val="24"/>
      </w:rPr>
    </w:pPr>
    <w:r w:rsidRPr="00CA522E">
      <w:rPr>
        <w:rFonts w:hint="cs"/>
        <w:b/>
        <w:bCs/>
        <w:sz w:val="24"/>
        <w:szCs w:val="24"/>
        <w:rtl/>
      </w:rPr>
      <w:t>סמסטר 2021ב'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57E05"/>
    <w:multiLevelType w:val="hybridMultilevel"/>
    <w:tmpl w:val="AAF85CEE"/>
    <w:lvl w:ilvl="0" w:tplc="C7025022">
      <w:numFmt w:val="bullet"/>
      <w:lvlText w:val="-"/>
      <w:lvlJc w:val="left"/>
      <w:pPr>
        <w:ind w:left="490" w:hanging="360"/>
      </w:pPr>
      <w:rPr>
        <w:rFonts w:ascii="Arial" w:eastAsiaTheme="minorHAnsi" w:hAnsi="Arial" w:cs="Aria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 w15:restartNumberingAfterBreak="0">
    <w:nsid w:val="09C172A6"/>
    <w:multiLevelType w:val="hybridMultilevel"/>
    <w:tmpl w:val="25FEF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25993"/>
    <w:multiLevelType w:val="hybridMultilevel"/>
    <w:tmpl w:val="E56E6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E352A6"/>
    <w:multiLevelType w:val="hybridMultilevel"/>
    <w:tmpl w:val="E5C8D8F0"/>
    <w:lvl w:ilvl="0" w:tplc="C70250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C1C24"/>
    <w:multiLevelType w:val="hybridMultilevel"/>
    <w:tmpl w:val="E47CF4A4"/>
    <w:lvl w:ilvl="0" w:tplc="FFD0929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56F58"/>
    <w:multiLevelType w:val="hybridMultilevel"/>
    <w:tmpl w:val="9410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lly Hoffman">
    <w15:presenceInfo w15:providerId="Windows Live" w15:userId="3f8047b674781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2E"/>
    <w:rsid w:val="00000BB3"/>
    <w:rsid w:val="00022C8B"/>
    <w:rsid w:val="000273A7"/>
    <w:rsid w:val="000569D7"/>
    <w:rsid w:val="0005751A"/>
    <w:rsid w:val="00057F69"/>
    <w:rsid w:val="000632D1"/>
    <w:rsid w:val="000A5974"/>
    <w:rsid w:val="000C1524"/>
    <w:rsid w:val="000C2EB5"/>
    <w:rsid w:val="000C5CC2"/>
    <w:rsid w:val="000D001C"/>
    <w:rsid w:val="000D1520"/>
    <w:rsid w:val="000D43C9"/>
    <w:rsid w:val="000E3D22"/>
    <w:rsid w:val="0011328E"/>
    <w:rsid w:val="00117B06"/>
    <w:rsid w:val="00134DA5"/>
    <w:rsid w:val="00136098"/>
    <w:rsid w:val="001515E6"/>
    <w:rsid w:val="00154860"/>
    <w:rsid w:val="00157E24"/>
    <w:rsid w:val="0019647C"/>
    <w:rsid w:val="001A2829"/>
    <w:rsid w:val="001A2E87"/>
    <w:rsid w:val="001D645E"/>
    <w:rsid w:val="001D7363"/>
    <w:rsid w:val="001F6FFF"/>
    <w:rsid w:val="002016C2"/>
    <w:rsid w:val="002259AF"/>
    <w:rsid w:val="00237554"/>
    <w:rsid w:val="002448FC"/>
    <w:rsid w:val="00256B4C"/>
    <w:rsid w:val="0026315E"/>
    <w:rsid w:val="00272254"/>
    <w:rsid w:val="00291E56"/>
    <w:rsid w:val="002A06E7"/>
    <w:rsid w:val="002A0824"/>
    <w:rsid w:val="002A1FC9"/>
    <w:rsid w:val="002A405C"/>
    <w:rsid w:val="002C24AC"/>
    <w:rsid w:val="002E1DB9"/>
    <w:rsid w:val="002E55E2"/>
    <w:rsid w:val="002F2C5E"/>
    <w:rsid w:val="002F5ABE"/>
    <w:rsid w:val="003060F7"/>
    <w:rsid w:val="00306AD7"/>
    <w:rsid w:val="00317AF8"/>
    <w:rsid w:val="0033175A"/>
    <w:rsid w:val="0035187B"/>
    <w:rsid w:val="0035483B"/>
    <w:rsid w:val="003706DF"/>
    <w:rsid w:val="003826F5"/>
    <w:rsid w:val="00382938"/>
    <w:rsid w:val="00387053"/>
    <w:rsid w:val="00391F16"/>
    <w:rsid w:val="003923BF"/>
    <w:rsid w:val="003C3254"/>
    <w:rsid w:val="00410B73"/>
    <w:rsid w:val="00431CDE"/>
    <w:rsid w:val="0043529F"/>
    <w:rsid w:val="00441272"/>
    <w:rsid w:val="00443407"/>
    <w:rsid w:val="00445FEA"/>
    <w:rsid w:val="00471547"/>
    <w:rsid w:val="00482975"/>
    <w:rsid w:val="00482AC3"/>
    <w:rsid w:val="00487343"/>
    <w:rsid w:val="004A1166"/>
    <w:rsid w:val="004A1F41"/>
    <w:rsid w:val="004C6231"/>
    <w:rsid w:val="004E0E93"/>
    <w:rsid w:val="004F625A"/>
    <w:rsid w:val="005010D2"/>
    <w:rsid w:val="0050290A"/>
    <w:rsid w:val="0051039A"/>
    <w:rsid w:val="00514378"/>
    <w:rsid w:val="00537F80"/>
    <w:rsid w:val="005549CA"/>
    <w:rsid w:val="0056205B"/>
    <w:rsid w:val="00571053"/>
    <w:rsid w:val="0057477D"/>
    <w:rsid w:val="00586F8C"/>
    <w:rsid w:val="005A425F"/>
    <w:rsid w:val="005B0899"/>
    <w:rsid w:val="005C1187"/>
    <w:rsid w:val="005D3CCE"/>
    <w:rsid w:val="005E7900"/>
    <w:rsid w:val="005E7A3F"/>
    <w:rsid w:val="005F45EA"/>
    <w:rsid w:val="00617A9C"/>
    <w:rsid w:val="0062359C"/>
    <w:rsid w:val="00632021"/>
    <w:rsid w:val="00633C29"/>
    <w:rsid w:val="00643510"/>
    <w:rsid w:val="0064670F"/>
    <w:rsid w:val="00647BA9"/>
    <w:rsid w:val="006619AC"/>
    <w:rsid w:val="00677F99"/>
    <w:rsid w:val="0068367D"/>
    <w:rsid w:val="00686989"/>
    <w:rsid w:val="00686BF9"/>
    <w:rsid w:val="006947A4"/>
    <w:rsid w:val="006A4DA4"/>
    <w:rsid w:val="006C7982"/>
    <w:rsid w:val="00707539"/>
    <w:rsid w:val="007075BE"/>
    <w:rsid w:val="007114F3"/>
    <w:rsid w:val="00724E1B"/>
    <w:rsid w:val="007372A7"/>
    <w:rsid w:val="00744F1A"/>
    <w:rsid w:val="00746CFB"/>
    <w:rsid w:val="00750685"/>
    <w:rsid w:val="007826A1"/>
    <w:rsid w:val="0079454B"/>
    <w:rsid w:val="007C0C58"/>
    <w:rsid w:val="007C1076"/>
    <w:rsid w:val="007C4A01"/>
    <w:rsid w:val="007D3D2E"/>
    <w:rsid w:val="007D62D6"/>
    <w:rsid w:val="007D7B30"/>
    <w:rsid w:val="007E01F7"/>
    <w:rsid w:val="00803CB8"/>
    <w:rsid w:val="00813C00"/>
    <w:rsid w:val="0082656D"/>
    <w:rsid w:val="00846739"/>
    <w:rsid w:val="008510FD"/>
    <w:rsid w:val="00884167"/>
    <w:rsid w:val="00890B63"/>
    <w:rsid w:val="008A08AC"/>
    <w:rsid w:val="008A78D9"/>
    <w:rsid w:val="008D169D"/>
    <w:rsid w:val="008E11B9"/>
    <w:rsid w:val="008F775A"/>
    <w:rsid w:val="009042ED"/>
    <w:rsid w:val="00914E9E"/>
    <w:rsid w:val="00914F29"/>
    <w:rsid w:val="00943FAE"/>
    <w:rsid w:val="0095499B"/>
    <w:rsid w:val="00976AD0"/>
    <w:rsid w:val="009900E4"/>
    <w:rsid w:val="009951D7"/>
    <w:rsid w:val="00997C48"/>
    <w:rsid w:val="009A4F41"/>
    <w:rsid w:val="009B779E"/>
    <w:rsid w:val="009D2914"/>
    <w:rsid w:val="009D5856"/>
    <w:rsid w:val="009E1B52"/>
    <w:rsid w:val="009F0743"/>
    <w:rsid w:val="00A13B59"/>
    <w:rsid w:val="00A46AFD"/>
    <w:rsid w:val="00A52FCE"/>
    <w:rsid w:val="00A60784"/>
    <w:rsid w:val="00A6225D"/>
    <w:rsid w:val="00A71D98"/>
    <w:rsid w:val="00A93E60"/>
    <w:rsid w:val="00AA198E"/>
    <w:rsid w:val="00AA59C8"/>
    <w:rsid w:val="00AA63B3"/>
    <w:rsid w:val="00AB16E0"/>
    <w:rsid w:val="00AC10B9"/>
    <w:rsid w:val="00AC2250"/>
    <w:rsid w:val="00B03970"/>
    <w:rsid w:val="00B04DBB"/>
    <w:rsid w:val="00B06D04"/>
    <w:rsid w:val="00B14B56"/>
    <w:rsid w:val="00B63754"/>
    <w:rsid w:val="00B67124"/>
    <w:rsid w:val="00B716FA"/>
    <w:rsid w:val="00B72037"/>
    <w:rsid w:val="00B720A5"/>
    <w:rsid w:val="00B73B0E"/>
    <w:rsid w:val="00B82DBE"/>
    <w:rsid w:val="00B85DDA"/>
    <w:rsid w:val="00BB3D0A"/>
    <w:rsid w:val="00BE148F"/>
    <w:rsid w:val="00BF57F2"/>
    <w:rsid w:val="00C007F6"/>
    <w:rsid w:val="00C16B0D"/>
    <w:rsid w:val="00C466D3"/>
    <w:rsid w:val="00C70A99"/>
    <w:rsid w:val="00C85CD2"/>
    <w:rsid w:val="00C902FA"/>
    <w:rsid w:val="00C9394E"/>
    <w:rsid w:val="00CA522E"/>
    <w:rsid w:val="00CB443D"/>
    <w:rsid w:val="00CC14E1"/>
    <w:rsid w:val="00CC6AC1"/>
    <w:rsid w:val="00CD0D7A"/>
    <w:rsid w:val="00CD2EDC"/>
    <w:rsid w:val="00CE2E30"/>
    <w:rsid w:val="00CE524F"/>
    <w:rsid w:val="00CF58D8"/>
    <w:rsid w:val="00D02E4C"/>
    <w:rsid w:val="00D05C6E"/>
    <w:rsid w:val="00D10687"/>
    <w:rsid w:val="00D108A8"/>
    <w:rsid w:val="00D1493B"/>
    <w:rsid w:val="00D16739"/>
    <w:rsid w:val="00D301A4"/>
    <w:rsid w:val="00D321C0"/>
    <w:rsid w:val="00D401FF"/>
    <w:rsid w:val="00D449B5"/>
    <w:rsid w:val="00D61CE7"/>
    <w:rsid w:val="00D75B05"/>
    <w:rsid w:val="00D761A5"/>
    <w:rsid w:val="00DA37EC"/>
    <w:rsid w:val="00DD1F82"/>
    <w:rsid w:val="00DE345F"/>
    <w:rsid w:val="00E15030"/>
    <w:rsid w:val="00E2162F"/>
    <w:rsid w:val="00E218A9"/>
    <w:rsid w:val="00E2587A"/>
    <w:rsid w:val="00E27930"/>
    <w:rsid w:val="00E35D1C"/>
    <w:rsid w:val="00E55A0F"/>
    <w:rsid w:val="00E67070"/>
    <w:rsid w:val="00E730D4"/>
    <w:rsid w:val="00E9674A"/>
    <w:rsid w:val="00E9701B"/>
    <w:rsid w:val="00EA7951"/>
    <w:rsid w:val="00EB6904"/>
    <w:rsid w:val="00EC28C8"/>
    <w:rsid w:val="00EC402F"/>
    <w:rsid w:val="00EE24FF"/>
    <w:rsid w:val="00F02E46"/>
    <w:rsid w:val="00F234D0"/>
    <w:rsid w:val="00F3167C"/>
    <w:rsid w:val="00F41DD5"/>
    <w:rsid w:val="00F44C24"/>
    <w:rsid w:val="00F70F40"/>
    <w:rsid w:val="00F71A63"/>
    <w:rsid w:val="00F745D8"/>
    <w:rsid w:val="00F76EAD"/>
    <w:rsid w:val="00F817A2"/>
    <w:rsid w:val="00F851B9"/>
    <w:rsid w:val="00F90639"/>
    <w:rsid w:val="00F95A88"/>
    <w:rsid w:val="00FB2375"/>
    <w:rsid w:val="00FB6DD6"/>
    <w:rsid w:val="00FD6F01"/>
    <w:rsid w:val="00FE1D87"/>
    <w:rsid w:val="00FF243F"/>
    <w:rsid w:val="00FF29E9"/>
    <w:rsid w:val="00FF7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C921"/>
  <w15:chartTrackingRefBased/>
  <w15:docId w15:val="{B45EE814-6FC1-47DD-9EAE-6E467A6E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22E"/>
    <w:pPr>
      <w:tabs>
        <w:tab w:val="center" w:pos="4680"/>
        <w:tab w:val="right" w:pos="9360"/>
      </w:tabs>
      <w:spacing w:after="0" w:line="240" w:lineRule="auto"/>
    </w:pPr>
  </w:style>
  <w:style w:type="character" w:customStyle="1" w:styleId="a4">
    <w:name w:val="כותרת עליונה תו"/>
    <w:basedOn w:val="a0"/>
    <w:link w:val="a3"/>
    <w:uiPriority w:val="99"/>
    <w:rsid w:val="00CA522E"/>
  </w:style>
  <w:style w:type="paragraph" w:styleId="a5">
    <w:name w:val="footer"/>
    <w:basedOn w:val="a"/>
    <w:link w:val="a6"/>
    <w:uiPriority w:val="99"/>
    <w:unhideWhenUsed/>
    <w:rsid w:val="00CA522E"/>
    <w:pPr>
      <w:tabs>
        <w:tab w:val="center" w:pos="4680"/>
        <w:tab w:val="right" w:pos="9360"/>
      </w:tabs>
      <w:spacing w:after="0" w:line="240" w:lineRule="auto"/>
    </w:pPr>
  </w:style>
  <w:style w:type="character" w:customStyle="1" w:styleId="a6">
    <w:name w:val="כותרת תחתונה תו"/>
    <w:basedOn w:val="a0"/>
    <w:link w:val="a5"/>
    <w:uiPriority w:val="99"/>
    <w:rsid w:val="00CA522E"/>
  </w:style>
  <w:style w:type="paragraph" w:styleId="a7">
    <w:name w:val="List Paragraph"/>
    <w:basedOn w:val="a"/>
    <w:uiPriority w:val="34"/>
    <w:qFormat/>
    <w:rsid w:val="00306AD7"/>
    <w:pPr>
      <w:ind w:left="720"/>
      <w:contextualSpacing/>
    </w:pPr>
  </w:style>
  <w:style w:type="character" w:styleId="HTMLCite">
    <w:name w:val="HTML Cite"/>
    <w:basedOn w:val="a0"/>
    <w:uiPriority w:val="99"/>
    <w:semiHidden/>
    <w:unhideWhenUsed/>
    <w:rsid w:val="00B720A5"/>
    <w:rPr>
      <w:i/>
      <w:iCs/>
    </w:rPr>
  </w:style>
  <w:style w:type="character" w:styleId="a8">
    <w:name w:val="annotation reference"/>
    <w:basedOn w:val="a0"/>
    <w:uiPriority w:val="99"/>
    <w:semiHidden/>
    <w:unhideWhenUsed/>
    <w:rsid w:val="00707539"/>
    <w:rPr>
      <w:sz w:val="16"/>
      <w:szCs w:val="16"/>
    </w:rPr>
  </w:style>
  <w:style w:type="paragraph" w:styleId="a9">
    <w:name w:val="annotation text"/>
    <w:basedOn w:val="a"/>
    <w:link w:val="aa"/>
    <w:uiPriority w:val="99"/>
    <w:semiHidden/>
    <w:unhideWhenUsed/>
    <w:rsid w:val="00707539"/>
    <w:pPr>
      <w:spacing w:line="240" w:lineRule="auto"/>
    </w:pPr>
    <w:rPr>
      <w:sz w:val="20"/>
      <w:szCs w:val="20"/>
    </w:rPr>
  </w:style>
  <w:style w:type="character" w:customStyle="1" w:styleId="aa">
    <w:name w:val="טקסט הערה תו"/>
    <w:basedOn w:val="a0"/>
    <w:link w:val="a9"/>
    <w:uiPriority w:val="99"/>
    <w:semiHidden/>
    <w:rsid w:val="00707539"/>
    <w:rPr>
      <w:sz w:val="20"/>
      <w:szCs w:val="20"/>
    </w:rPr>
  </w:style>
  <w:style w:type="paragraph" w:styleId="ab">
    <w:name w:val="annotation subject"/>
    <w:basedOn w:val="a9"/>
    <w:next w:val="a9"/>
    <w:link w:val="ac"/>
    <w:uiPriority w:val="99"/>
    <w:semiHidden/>
    <w:unhideWhenUsed/>
    <w:rsid w:val="00707539"/>
    <w:rPr>
      <w:b/>
      <w:bCs/>
    </w:rPr>
  </w:style>
  <w:style w:type="character" w:customStyle="1" w:styleId="ac">
    <w:name w:val="נושא הערה תו"/>
    <w:basedOn w:val="aa"/>
    <w:link w:val="ab"/>
    <w:uiPriority w:val="99"/>
    <w:semiHidden/>
    <w:rsid w:val="00707539"/>
    <w:rPr>
      <w:b/>
      <w:bCs/>
      <w:sz w:val="20"/>
      <w:szCs w:val="20"/>
    </w:rPr>
  </w:style>
  <w:style w:type="paragraph" w:styleId="ad">
    <w:name w:val="Balloon Text"/>
    <w:basedOn w:val="a"/>
    <w:link w:val="ae"/>
    <w:uiPriority w:val="99"/>
    <w:semiHidden/>
    <w:unhideWhenUsed/>
    <w:rsid w:val="00410B73"/>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410B7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51060">
      <w:bodyDiv w:val="1"/>
      <w:marLeft w:val="0"/>
      <w:marRight w:val="0"/>
      <w:marTop w:val="0"/>
      <w:marBottom w:val="0"/>
      <w:divBdr>
        <w:top w:val="none" w:sz="0" w:space="0" w:color="auto"/>
        <w:left w:val="none" w:sz="0" w:space="0" w:color="auto"/>
        <w:bottom w:val="none" w:sz="0" w:space="0" w:color="auto"/>
        <w:right w:val="none" w:sz="0" w:space="0" w:color="auto"/>
      </w:divBdr>
    </w:div>
    <w:div w:id="232935548">
      <w:bodyDiv w:val="1"/>
      <w:marLeft w:val="0"/>
      <w:marRight w:val="0"/>
      <w:marTop w:val="0"/>
      <w:marBottom w:val="0"/>
      <w:divBdr>
        <w:top w:val="none" w:sz="0" w:space="0" w:color="auto"/>
        <w:left w:val="none" w:sz="0" w:space="0" w:color="auto"/>
        <w:bottom w:val="none" w:sz="0" w:space="0" w:color="auto"/>
        <w:right w:val="none" w:sz="0" w:space="0" w:color="auto"/>
      </w:divBdr>
    </w:div>
    <w:div w:id="464934816">
      <w:bodyDiv w:val="1"/>
      <w:marLeft w:val="0"/>
      <w:marRight w:val="0"/>
      <w:marTop w:val="0"/>
      <w:marBottom w:val="0"/>
      <w:divBdr>
        <w:top w:val="none" w:sz="0" w:space="0" w:color="auto"/>
        <w:left w:val="none" w:sz="0" w:space="0" w:color="auto"/>
        <w:bottom w:val="none" w:sz="0" w:space="0" w:color="auto"/>
        <w:right w:val="none" w:sz="0" w:space="0" w:color="auto"/>
      </w:divBdr>
    </w:div>
    <w:div w:id="508645670">
      <w:bodyDiv w:val="1"/>
      <w:marLeft w:val="0"/>
      <w:marRight w:val="0"/>
      <w:marTop w:val="0"/>
      <w:marBottom w:val="0"/>
      <w:divBdr>
        <w:top w:val="none" w:sz="0" w:space="0" w:color="auto"/>
        <w:left w:val="none" w:sz="0" w:space="0" w:color="auto"/>
        <w:bottom w:val="none" w:sz="0" w:space="0" w:color="auto"/>
        <w:right w:val="none" w:sz="0" w:space="0" w:color="auto"/>
      </w:divBdr>
    </w:div>
    <w:div w:id="1139569379">
      <w:bodyDiv w:val="1"/>
      <w:marLeft w:val="0"/>
      <w:marRight w:val="0"/>
      <w:marTop w:val="0"/>
      <w:marBottom w:val="0"/>
      <w:divBdr>
        <w:top w:val="none" w:sz="0" w:space="0" w:color="auto"/>
        <w:left w:val="none" w:sz="0" w:space="0" w:color="auto"/>
        <w:bottom w:val="none" w:sz="0" w:space="0" w:color="auto"/>
        <w:right w:val="none" w:sz="0" w:space="0" w:color="auto"/>
      </w:divBdr>
    </w:div>
    <w:div w:id="1631395239">
      <w:bodyDiv w:val="1"/>
      <w:marLeft w:val="0"/>
      <w:marRight w:val="0"/>
      <w:marTop w:val="0"/>
      <w:marBottom w:val="0"/>
      <w:divBdr>
        <w:top w:val="none" w:sz="0" w:space="0" w:color="auto"/>
        <w:left w:val="none" w:sz="0" w:space="0" w:color="auto"/>
        <w:bottom w:val="none" w:sz="0" w:space="0" w:color="auto"/>
        <w:right w:val="none" w:sz="0" w:space="0" w:color="auto"/>
      </w:divBdr>
    </w:div>
    <w:div w:id="1733771819">
      <w:bodyDiv w:val="1"/>
      <w:marLeft w:val="0"/>
      <w:marRight w:val="0"/>
      <w:marTop w:val="0"/>
      <w:marBottom w:val="0"/>
      <w:divBdr>
        <w:top w:val="none" w:sz="0" w:space="0" w:color="auto"/>
        <w:left w:val="none" w:sz="0" w:space="0" w:color="auto"/>
        <w:bottom w:val="none" w:sz="0" w:space="0" w:color="auto"/>
        <w:right w:val="none" w:sz="0" w:space="0" w:color="auto"/>
      </w:divBdr>
    </w:div>
    <w:div w:id="1754476546">
      <w:bodyDiv w:val="1"/>
      <w:marLeft w:val="0"/>
      <w:marRight w:val="0"/>
      <w:marTop w:val="0"/>
      <w:marBottom w:val="0"/>
      <w:divBdr>
        <w:top w:val="none" w:sz="0" w:space="0" w:color="auto"/>
        <w:left w:val="none" w:sz="0" w:space="0" w:color="auto"/>
        <w:bottom w:val="none" w:sz="0" w:space="0" w:color="auto"/>
        <w:right w:val="none" w:sz="0" w:space="0" w:color="auto"/>
      </w:divBdr>
    </w:div>
    <w:div w:id="1782339292">
      <w:bodyDiv w:val="1"/>
      <w:marLeft w:val="0"/>
      <w:marRight w:val="0"/>
      <w:marTop w:val="0"/>
      <w:marBottom w:val="0"/>
      <w:divBdr>
        <w:top w:val="none" w:sz="0" w:space="0" w:color="auto"/>
        <w:left w:val="none" w:sz="0" w:space="0" w:color="auto"/>
        <w:bottom w:val="none" w:sz="0" w:space="0" w:color="auto"/>
        <w:right w:val="none" w:sz="0" w:space="0" w:color="auto"/>
      </w:divBdr>
    </w:div>
    <w:div w:id="20382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1737</Words>
  <Characters>9901</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cp:revision>
  <dcterms:created xsi:type="dcterms:W3CDTF">2021-04-30T16:27:00Z</dcterms:created>
  <dcterms:modified xsi:type="dcterms:W3CDTF">2021-04-30T16:27:00Z</dcterms:modified>
</cp:coreProperties>
</file>