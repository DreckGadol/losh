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0C88" w14:textId="77777777" w:rsidR="005001B8" w:rsidRPr="00661DF8" w:rsidRDefault="005001B8" w:rsidP="00082B3F">
      <w:pPr>
        <w:pStyle w:val="1"/>
        <w:bidi/>
        <w:rPr>
          <w:rtl/>
        </w:rPr>
        <w:pPrChange w:id="0" w:author="Lior Orshter" w:date="2021-07-06T14:48:00Z">
          <w:pPr>
            <w:bidi/>
            <w:spacing w:after="0" w:line="360" w:lineRule="auto"/>
          </w:pPr>
        </w:pPrChange>
      </w:pPr>
    </w:p>
    <w:p w14:paraId="3865BD54" w14:textId="16906EEC" w:rsidR="002C1958" w:rsidRPr="00661DF8" w:rsidRDefault="00B41A28" w:rsidP="005001B8">
      <w:pPr>
        <w:bidi/>
        <w:spacing w:after="0" w:line="360" w:lineRule="auto"/>
        <w:rPr>
          <w:rFonts w:ascii="David" w:hAnsi="David" w:cs="David"/>
          <w:sz w:val="24"/>
          <w:szCs w:val="24"/>
          <w:rtl/>
        </w:rPr>
      </w:pPr>
      <w:r w:rsidRPr="00661DF8">
        <w:rPr>
          <w:rFonts w:ascii="David" w:hAnsi="David" w:cs="David"/>
          <w:sz w:val="24"/>
          <w:szCs w:val="24"/>
          <w:rtl/>
        </w:rPr>
        <w:t>ממן 13</w:t>
      </w:r>
    </w:p>
    <w:p w14:paraId="4D15FB6C" w14:textId="1E9D362C" w:rsidR="00B41A28" w:rsidRPr="00661DF8" w:rsidRDefault="00B41A28" w:rsidP="00AD3249">
      <w:pPr>
        <w:bidi/>
        <w:spacing w:after="0" w:line="360" w:lineRule="auto"/>
        <w:rPr>
          <w:rFonts w:ascii="David" w:hAnsi="David" w:cs="David"/>
          <w:sz w:val="24"/>
          <w:szCs w:val="24"/>
          <w:rtl/>
        </w:rPr>
      </w:pPr>
      <w:r w:rsidRPr="00661DF8">
        <w:rPr>
          <w:rFonts w:ascii="David" w:hAnsi="David" w:cs="David"/>
          <w:sz w:val="24"/>
          <w:szCs w:val="24"/>
          <w:rtl/>
        </w:rPr>
        <w:t>מגישה: ליאור אורשטר</w:t>
      </w:r>
      <w:r w:rsidRPr="00661DF8">
        <w:rPr>
          <w:rFonts w:ascii="David" w:hAnsi="David" w:cs="David"/>
          <w:sz w:val="24"/>
          <w:szCs w:val="24"/>
          <w:rtl/>
        </w:rPr>
        <w:tab/>
      </w:r>
    </w:p>
    <w:p w14:paraId="49E42A2F" w14:textId="0EB6DFE7" w:rsidR="00BB7C78" w:rsidRPr="00661DF8" w:rsidRDefault="00B41A28" w:rsidP="00AD3249">
      <w:pPr>
        <w:bidi/>
        <w:spacing w:after="0" w:line="360" w:lineRule="auto"/>
        <w:rPr>
          <w:rFonts w:ascii="David" w:hAnsi="David" w:cs="David"/>
          <w:sz w:val="24"/>
          <w:szCs w:val="24"/>
          <w:rtl/>
        </w:rPr>
      </w:pPr>
      <w:r w:rsidRPr="00661DF8">
        <w:rPr>
          <w:rFonts w:ascii="David" w:hAnsi="David" w:cs="David"/>
          <w:sz w:val="24"/>
          <w:szCs w:val="24"/>
          <w:rtl/>
        </w:rPr>
        <w:t>ת.ז: 307935072</w:t>
      </w:r>
    </w:p>
    <w:p w14:paraId="18B85E96" w14:textId="741166C6" w:rsidR="005F57A6" w:rsidRPr="00661DF8" w:rsidRDefault="005F57A6" w:rsidP="00AD3249">
      <w:pPr>
        <w:bidi/>
        <w:spacing w:after="0" w:line="360" w:lineRule="auto"/>
        <w:rPr>
          <w:rFonts w:ascii="David" w:hAnsi="David" w:cs="David"/>
          <w:sz w:val="24"/>
          <w:szCs w:val="24"/>
          <w:rtl/>
        </w:rPr>
      </w:pPr>
    </w:p>
    <w:p w14:paraId="65544CE9" w14:textId="011BD711" w:rsidR="0054001B" w:rsidRPr="00661DF8" w:rsidRDefault="005F57A6" w:rsidP="0054001B">
      <w:pPr>
        <w:bidi/>
        <w:spacing w:after="0" w:line="360" w:lineRule="auto"/>
        <w:rPr>
          <w:rFonts w:ascii="David" w:hAnsi="David" w:cs="David"/>
          <w:b/>
          <w:bCs/>
          <w:sz w:val="24"/>
          <w:szCs w:val="24"/>
          <w:rtl/>
        </w:rPr>
      </w:pPr>
      <w:r w:rsidRPr="00661DF8">
        <w:rPr>
          <w:rFonts w:ascii="David" w:hAnsi="David" w:cs="David"/>
          <w:b/>
          <w:bCs/>
          <w:sz w:val="24"/>
          <w:szCs w:val="24"/>
          <w:rtl/>
        </w:rPr>
        <w:t xml:space="preserve">שאלה  2 </w:t>
      </w:r>
    </w:p>
    <w:p w14:paraId="12BD7CA2" w14:textId="134BBA82" w:rsidR="0054001B" w:rsidRPr="00661DF8" w:rsidRDefault="0054001B" w:rsidP="0054001B">
      <w:pPr>
        <w:pStyle w:val="a3"/>
        <w:numPr>
          <w:ilvl w:val="0"/>
          <w:numId w:val="15"/>
        </w:numPr>
        <w:bidi/>
        <w:spacing w:after="0" w:line="360" w:lineRule="auto"/>
        <w:ind w:left="360"/>
        <w:rPr>
          <w:rFonts w:ascii="David" w:hAnsi="David" w:cs="David"/>
          <w:b/>
          <w:bCs/>
          <w:sz w:val="24"/>
          <w:szCs w:val="24"/>
          <w:rtl/>
        </w:rPr>
      </w:pPr>
    </w:p>
    <w:p w14:paraId="32E90557" w14:textId="6E176653" w:rsidR="00ED748B" w:rsidRPr="00661DF8" w:rsidRDefault="00ED748B" w:rsidP="0054001B">
      <w:pPr>
        <w:bidi/>
        <w:spacing w:after="0" w:line="360" w:lineRule="auto"/>
        <w:rPr>
          <w:rFonts w:ascii="David" w:hAnsi="David" w:cs="David"/>
          <w:sz w:val="24"/>
          <w:szCs w:val="24"/>
          <w:rtl/>
        </w:rPr>
      </w:pPr>
      <w:r w:rsidRPr="00661DF8">
        <w:rPr>
          <w:rFonts w:ascii="David" w:hAnsi="David" w:cs="David"/>
          <w:sz w:val="24"/>
          <w:szCs w:val="24"/>
          <w:rtl/>
        </w:rPr>
        <w:t>על מנת לענות על שאלה זו תחילה יש להציג את שתי הגישות, הגישה הריאליסטית והגישה הליברלית.</w:t>
      </w:r>
    </w:p>
    <w:p w14:paraId="19D79FE2" w14:textId="4D15E671" w:rsidR="00535665" w:rsidRPr="00661DF8" w:rsidRDefault="00A03FDC" w:rsidP="00034680">
      <w:pPr>
        <w:bidi/>
        <w:spacing w:after="0" w:line="360" w:lineRule="auto"/>
        <w:rPr>
          <w:rFonts w:ascii="David" w:hAnsi="David" w:cs="David"/>
          <w:b/>
          <w:bCs/>
          <w:sz w:val="24"/>
          <w:szCs w:val="24"/>
          <w:rtl/>
        </w:rPr>
      </w:pPr>
      <w:r w:rsidRPr="00661DF8">
        <w:rPr>
          <w:rFonts w:ascii="David" w:hAnsi="David" w:cs="David"/>
          <w:b/>
          <w:bCs/>
          <w:sz w:val="24"/>
          <w:szCs w:val="24"/>
          <w:rtl/>
        </w:rPr>
        <w:t>הגישה הריאליסטית</w:t>
      </w:r>
    </w:p>
    <w:p w14:paraId="3F7742CF" w14:textId="3E8660CC" w:rsidR="00535665" w:rsidRPr="00661DF8" w:rsidRDefault="00A03FDC" w:rsidP="00034680">
      <w:pPr>
        <w:bidi/>
        <w:spacing w:after="0" w:line="360" w:lineRule="auto"/>
        <w:rPr>
          <w:rFonts w:ascii="David" w:hAnsi="David" w:cs="David"/>
          <w:sz w:val="24"/>
          <w:szCs w:val="24"/>
          <w:rtl/>
        </w:rPr>
      </w:pPr>
      <w:r w:rsidRPr="00661DF8">
        <w:rPr>
          <w:rFonts w:ascii="David" w:hAnsi="David" w:cs="David"/>
          <w:sz w:val="24"/>
          <w:szCs w:val="24"/>
          <w:rtl/>
        </w:rPr>
        <w:t xml:space="preserve">גישה זו טוענת כי שיקולי מוסר לא צריכים להיכלל בשיקולים של מדיניות החוץ אלא הם צריכים להיות בתחום הפנים-מדינתי בלבד. </w:t>
      </w:r>
      <w:r w:rsidR="008D4A56" w:rsidRPr="00661DF8">
        <w:rPr>
          <w:rFonts w:ascii="David" w:hAnsi="David" w:cs="David"/>
          <w:sz w:val="24"/>
          <w:szCs w:val="24"/>
          <w:rtl/>
        </w:rPr>
        <w:t xml:space="preserve">ביחסים הבינלאומיים, המדינות אינן פועלות על פי חוקי המוסר, </w:t>
      </w:r>
      <w:r w:rsidR="00281EEB" w:rsidRPr="00661DF8">
        <w:rPr>
          <w:rFonts w:ascii="David" w:hAnsi="David" w:cs="David"/>
          <w:sz w:val="24"/>
          <w:szCs w:val="24"/>
          <w:rtl/>
        </w:rPr>
        <w:t xml:space="preserve">כיוון שהיחסים בין המדינות הם יחסים תחרותיים, כל מדינה מעוניינת לממש את האינטרסים שלה ולהגדיל את עוצמתה ואת השליטה שלה ביחסים הבינלאומיים. </w:t>
      </w:r>
      <w:r w:rsidR="00EE67CA" w:rsidRPr="00661DF8">
        <w:rPr>
          <w:rFonts w:ascii="David" w:hAnsi="David" w:cs="David"/>
          <w:sz w:val="24"/>
          <w:szCs w:val="24"/>
          <w:rtl/>
        </w:rPr>
        <w:t>על פי הגישה הריאליסטית, עדיף למדינות לצבור עוצמה צבאית</w:t>
      </w:r>
      <w:r w:rsidR="00795DA3" w:rsidRPr="00661DF8">
        <w:rPr>
          <w:rFonts w:ascii="David" w:hAnsi="David" w:cs="David"/>
          <w:sz w:val="24"/>
          <w:szCs w:val="24"/>
          <w:rtl/>
        </w:rPr>
        <w:t xml:space="preserve"> ולהתחזק עד כמה שאפשר</w:t>
      </w:r>
      <w:r w:rsidR="00EE67CA" w:rsidRPr="00661DF8">
        <w:rPr>
          <w:rFonts w:ascii="David" w:hAnsi="David" w:cs="David"/>
          <w:sz w:val="24"/>
          <w:szCs w:val="24"/>
          <w:rtl/>
        </w:rPr>
        <w:t xml:space="preserve"> כיוון שאין סמכות משפטית שתכריע במחלוקות ביניה</w:t>
      </w:r>
      <w:r w:rsidR="009F0134" w:rsidRPr="00661DF8">
        <w:rPr>
          <w:rFonts w:ascii="David" w:hAnsi="David" w:cs="David"/>
          <w:sz w:val="24"/>
          <w:szCs w:val="24"/>
          <w:rtl/>
        </w:rPr>
        <w:t xml:space="preserve">ן. </w:t>
      </w:r>
      <w:r w:rsidR="00795DA3" w:rsidRPr="00661DF8">
        <w:rPr>
          <w:rFonts w:ascii="David" w:hAnsi="David" w:cs="David"/>
          <w:sz w:val="24"/>
          <w:szCs w:val="24"/>
          <w:rtl/>
        </w:rPr>
        <w:t xml:space="preserve">הדגש כאן הוא על מדינה עצמאית ריבונית וכמה שפחות תלות ושיתוף פעולה. </w:t>
      </w:r>
      <w:r w:rsidR="00EF6746" w:rsidRPr="00661DF8">
        <w:rPr>
          <w:rFonts w:ascii="David" w:hAnsi="David" w:cs="David"/>
          <w:sz w:val="24"/>
          <w:szCs w:val="24"/>
          <w:rtl/>
        </w:rPr>
        <w:t>במדיניות חוץ,</w:t>
      </w:r>
      <w:r w:rsidR="002756B3" w:rsidRPr="00661DF8">
        <w:rPr>
          <w:rFonts w:ascii="David" w:hAnsi="David" w:cs="David"/>
          <w:sz w:val="24"/>
          <w:szCs w:val="24"/>
          <w:rtl/>
        </w:rPr>
        <w:t xml:space="preserve"> </w:t>
      </w:r>
      <w:r w:rsidR="00EF6746" w:rsidRPr="00661DF8">
        <w:rPr>
          <w:rFonts w:ascii="David" w:hAnsi="David" w:cs="David"/>
          <w:sz w:val="24"/>
          <w:szCs w:val="24"/>
          <w:rtl/>
        </w:rPr>
        <w:t>השיקולים של מדינה צריכים להיות בתחום הצבאי, כיצד היא מגדילה את העוצמה הצבאית</w:t>
      </w:r>
      <w:r w:rsidR="0095165E" w:rsidRPr="00661DF8">
        <w:rPr>
          <w:rFonts w:ascii="David" w:hAnsi="David" w:cs="David"/>
          <w:sz w:val="24"/>
          <w:szCs w:val="24"/>
          <w:rtl/>
        </w:rPr>
        <w:t xml:space="preserve"> שלה</w:t>
      </w:r>
      <w:r w:rsidR="00DF19D6" w:rsidRPr="00661DF8">
        <w:rPr>
          <w:rFonts w:ascii="David" w:hAnsi="David" w:cs="David"/>
          <w:sz w:val="24"/>
          <w:szCs w:val="24"/>
          <w:rtl/>
        </w:rPr>
        <w:t xml:space="preserve"> ו</w:t>
      </w:r>
      <w:r w:rsidR="00EF6746" w:rsidRPr="00661DF8">
        <w:rPr>
          <w:rFonts w:ascii="David" w:hAnsi="David" w:cs="David"/>
          <w:sz w:val="24"/>
          <w:szCs w:val="24"/>
          <w:rtl/>
        </w:rPr>
        <w:t xml:space="preserve">מה יכול לשרת את האינטרס הלאומי שלה בתחומי הכלכלה, מסחר ועוצמה. </w:t>
      </w:r>
      <w:r w:rsidR="00DF19D6" w:rsidRPr="00661DF8">
        <w:rPr>
          <w:rFonts w:ascii="David" w:hAnsi="David" w:cs="David"/>
          <w:sz w:val="24"/>
          <w:szCs w:val="24"/>
          <w:rtl/>
        </w:rPr>
        <w:t xml:space="preserve">לכן </w:t>
      </w:r>
      <w:r w:rsidR="009A7CA9" w:rsidRPr="00661DF8">
        <w:rPr>
          <w:rFonts w:ascii="David" w:hAnsi="David" w:cs="David"/>
          <w:sz w:val="24"/>
          <w:szCs w:val="24"/>
          <w:rtl/>
        </w:rPr>
        <w:t>ל</w:t>
      </w:r>
      <w:r w:rsidR="00DF19D6" w:rsidRPr="00661DF8">
        <w:rPr>
          <w:rFonts w:ascii="David" w:hAnsi="David" w:cs="David"/>
          <w:sz w:val="24"/>
          <w:szCs w:val="24"/>
          <w:rtl/>
        </w:rPr>
        <w:t xml:space="preserve">שיקולים ביחס לזכויות האדם אין מקום בגיבוש מדיניות החוץ. </w:t>
      </w:r>
    </w:p>
    <w:p w14:paraId="44F177E8" w14:textId="73966C68" w:rsidR="00B71FD0" w:rsidRPr="00661DF8" w:rsidRDefault="00A8480B" w:rsidP="001047B0">
      <w:pPr>
        <w:bidi/>
        <w:spacing w:after="0" w:line="360" w:lineRule="auto"/>
        <w:rPr>
          <w:rFonts w:ascii="David" w:hAnsi="David" w:cs="David"/>
          <w:sz w:val="24"/>
          <w:szCs w:val="24"/>
          <w:rtl/>
        </w:rPr>
      </w:pPr>
      <w:commentRangeStart w:id="1"/>
      <w:r w:rsidRPr="00661DF8">
        <w:rPr>
          <w:rFonts w:ascii="David" w:hAnsi="David" w:cs="David"/>
          <w:sz w:val="24"/>
          <w:szCs w:val="24"/>
          <w:rtl/>
        </w:rPr>
        <w:t xml:space="preserve">בארה"ב, </w:t>
      </w:r>
      <w:r w:rsidR="0036668B" w:rsidRPr="00661DF8">
        <w:rPr>
          <w:rFonts w:ascii="David" w:hAnsi="David" w:cs="David"/>
          <w:sz w:val="24"/>
          <w:szCs w:val="24"/>
          <w:rtl/>
        </w:rPr>
        <w:t>תומכי הגישה הריאליסטית טוענים שאין מוסר אוניברסלי, בדומה לגיש</w:t>
      </w:r>
      <w:r w:rsidR="00325231" w:rsidRPr="00661DF8">
        <w:rPr>
          <w:rFonts w:ascii="David" w:hAnsi="David" w:cs="David"/>
          <w:sz w:val="24"/>
          <w:szCs w:val="24"/>
          <w:rtl/>
        </w:rPr>
        <w:t>ת</w:t>
      </w:r>
      <w:r w:rsidR="0036668B" w:rsidRPr="00661DF8">
        <w:rPr>
          <w:rFonts w:ascii="David" w:hAnsi="David" w:cs="David"/>
          <w:sz w:val="24"/>
          <w:szCs w:val="24"/>
          <w:rtl/>
        </w:rPr>
        <w:t xml:space="preserve"> היחסיות התרבותית. </w:t>
      </w:r>
      <w:r w:rsidR="00463E69" w:rsidRPr="00661DF8">
        <w:rPr>
          <w:rFonts w:ascii="David" w:hAnsi="David" w:cs="David"/>
          <w:sz w:val="24"/>
          <w:szCs w:val="24"/>
          <w:rtl/>
        </w:rPr>
        <w:t xml:space="preserve">לטענתם, לארה"ב אין כל </w:t>
      </w:r>
      <w:commentRangeEnd w:id="1"/>
      <w:r w:rsidR="000E11D8">
        <w:rPr>
          <w:rStyle w:val="a8"/>
          <w:rtl/>
        </w:rPr>
        <w:commentReference w:id="1"/>
      </w:r>
      <w:r w:rsidR="00463E69" w:rsidRPr="00661DF8">
        <w:rPr>
          <w:rFonts w:ascii="David" w:hAnsi="David" w:cs="David"/>
          <w:sz w:val="24"/>
          <w:szCs w:val="24"/>
          <w:rtl/>
        </w:rPr>
        <w:t>הצדקה לבוא ולכפות את ערכיה ואמונותיה על מדינות אחרות</w:t>
      </w:r>
      <w:r w:rsidR="002B4264" w:rsidRPr="00661DF8">
        <w:rPr>
          <w:rFonts w:ascii="David" w:hAnsi="David" w:cs="David"/>
          <w:sz w:val="24"/>
          <w:szCs w:val="24"/>
          <w:rtl/>
        </w:rPr>
        <w:t xml:space="preserve">, כיוון שכל מדינה מפרשת שונה אמות מידה אוניברסליות לזכויות אדם. </w:t>
      </w:r>
      <w:r w:rsidR="001A3F91" w:rsidRPr="00661DF8">
        <w:rPr>
          <w:rFonts w:ascii="David" w:hAnsi="David" w:cs="David"/>
          <w:sz w:val="24"/>
          <w:szCs w:val="24"/>
          <w:rtl/>
        </w:rPr>
        <w:t xml:space="preserve">לטענת תומכי הגישה הריאליסטית, המחויבות של ארצות הברית בראש ובראשונה היא כלפי אזרחיה, </w:t>
      </w:r>
      <w:r w:rsidR="009A2A85" w:rsidRPr="00661DF8">
        <w:rPr>
          <w:rFonts w:ascii="David" w:hAnsi="David" w:cs="David"/>
          <w:sz w:val="24"/>
          <w:szCs w:val="24"/>
          <w:rtl/>
        </w:rPr>
        <w:t xml:space="preserve">היא צריכה לדאוג לזכויות האדם, לקדמה ולרווחה של תושביה. </w:t>
      </w:r>
    </w:p>
    <w:p w14:paraId="49EB104D" w14:textId="7A89BA56" w:rsidR="0013470E" w:rsidRPr="00661DF8" w:rsidRDefault="00B71FD0" w:rsidP="004B1F87">
      <w:pPr>
        <w:bidi/>
        <w:spacing w:after="0" w:line="360" w:lineRule="auto"/>
        <w:rPr>
          <w:rFonts w:ascii="David" w:hAnsi="David" w:cs="David"/>
          <w:sz w:val="24"/>
          <w:szCs w:val="24"/>
          <w:rtl/>
        </w:rPr>
      </w:pPr>
      <w:r w:rsidRPr="00661DF8">
        <w:rPr>
          <w:rFonts w:ascii="David" w:hAnsi="David" w:cs="David"/>
          <w:sz w:val="24"/>
          <w:szCs w:val="24"/>
          <w:rtl/>
        </w:rPr>
        <w:t xml:space="preserve">בקטע המוצג, הגישה </w:t>
      </w:r>
      <w:commentRangeStart w:id="2"/>
      <w:r w:rsidRPr="00661DF8">
        <w:rPr>
          <w:rFonts w:ascii="David" w:hAnsi="David" w:cs="David"/>
          <w:sz w:val="24"/>
          <w:szCs w:val="24"/>
          <w:rtl/>
        </w:rPr>
        <w:t xml:space="preserve">הריאליסטית </w:t>
      </w:r>
      <w:r w:rsidR="003160AB" w:rsidRPr="00661DF8">
        <w:rPr>
          <w:rFonts w:ascii="David" w:hAnsi="David" w:cs="David"/>
          <w:sz w:val="24"/>
          <w:szCs w:val="24"/>
          <w:rtl/>
        </w:rPr>
        <w:t xml:space="preserve">באה לידי ביטוי כאשר מדינות אירופה וארה"ב מעדיפות לשלם פי שלוש על מנת להבטיח </w:t>
      </w:r>
      <w:r w:rsidR="000B2F55" w:rsidRPr="00661DF8">
        <w:rPr>
          <w:rFonts w:ascii="David" w:hAnsi="David" w:cs="David"/>
          <w:sz w:val="24"/>
          <w:szCs w:val="24"/>
          <w:rtl/>
        </w:rPr>
        <w:t xml:space="preserve">ביטחון בריאותי לתושביהן. "מדינות אירופה וארצות הברית מוכנות לשלם פי שלוש כדי להקדים אחרים. טענות של "פירטיות מודרנית" נשמעו כנגד ממשלות המנסות להבטיח ציוד רפואי לתושביהן כדי להיאבק בנגיף הקורונה". </w:t>
      </w:r>
      <w:commentRangeEnd w:id="2"/>
      <w:r w:rsidR="000E11D8">
        <w:rPr>
          <w:rStyle w:val="a8"/>
          <w:rtl/>
        </w:rPr>
        <w:commentReference w:id="2"/>
      </w:r>
      <w:r w:rsidR="000B2F55" w:rsidRPr="00661DF8">
        <w:rPr>
          <w:rFonts w:ascii="David" w:hAnsi="David" w:cs="David"/>
          <w:sz w:val="24"/>
          <w:szCs w:val="24"/>
          <w:rtl/>
        </w:rPr>
        <w:t xml:space="preserve">זו דוגמא לכך שהמחויבות של המדינה על פי הגישה הריאליסטית היא קודם כל כלפי תושביה. </w:t>
      </w:r>
    </w:p>
    <w:p w14:paraId="616EA116" w14:textId="77777777" w:rsidR="001047B0" w:rsidRPr="00661DF8" w:rsidRDefault="001047B0" w:rsidP="001047B0">
      <w:pPr>
        <w:bidi/>
        <w:spacing w:after="0" w:line="360" w:lineRule="auto"/>
        <w:rPr>
          <w:rFonts w:ascii="David" w:hAnsi="David" w:cs="David"/>
          <w:sz w:val="24"/>
          <w:szCs w:val="24"/>
          <w:rtl/>
        </w:rPr>
      </w:pPr>
    </w:p>
    <w:p w14:paraId="3DE72C2D" w14:textId="242307F8" w:rsidR="0013470E" w:rsidRPr="00661DF8" w:rsidRDefault="0013470E" w:rsidP="00A85514">
      <w:pPr>
        <w:bidi/>
        <w:spacing w:after="0" w:line="360" w:lineRule="auto"/>
        <w:rPr>
          <w:rFonts w:ascii="David" w:hAnsi="David" w:cs="David"/>
          <w:b/>
          <w:bCs/>
          <w:sz w:val="24"/>
          <w:szCs w:val="24"/>
          <w:rtl/>
        </w:rPr>
      </w:pPr>
      <w:r w:rsidRPr="00661DF8">
        <w:rPr>
          <w:rFonts w:ascii="David" w:hAnsi="David" w:cs="David"/>
          <w:b/>
          <w:bCs/>
          <w:sz w:val="24"/>
          <w:szCs w:val="24"/>
          <w:rtl/>
        </w:rPr>
        <w:t xml:space="preserve">הגישה הליברלית </w:t>
      </w:r>
    </w:p>
    <w:p w14:paraId="7E9872B4" w14:textId="6E79021A" w:rsidR="00460809" w:rsidRPr="00661DF8" w:rsidRDefault="004844FC" w:rsidP="004B1F87">
      <w:pPr>
        <w:bidi/>
        <w:spacing w:after="0" w:line="360" w:lineRule="auto"/>
        <w:rPr>
          <w:rFonts w:ascii="David" w:hAnsi="David" w:cs="David"/>
          <w:sz w:val="24"/>
          <w:szCs w:val="24"/>
          <w:rtl/>
        </w:rPr>
      </w:pPr>
      <w:r w:rsidRPr="00661DF8">
        <w:rPr>
          <w:rFonts w:ascii="David" w:hAnsi="David" w:cs="David"/>
          <w:sz w:val="24"/>
          <w:szCs w:val="24"/>
          <w:rtl/>
        </w:rPr>
        <w:t>על פי גישה זו, מדיניות החוץ של כל מדינה חייבת לכלול גם שיקולי מוסר</w:t>
      </w:r>
      <w:r w:rsidR="006B3A68" w:rsidRPr="00661DF8">
        <w:rPr>
          <w:rFonts w:ascii="David" w:hAnsi="David" w:cs="David"/>
          <w:sz w:val="24"/>
          <w:szCs w:val="24"/>
          <w:rtl/>
        </w:rPr>
        <w:t xml:space="preserve"> ועקרונות של צדק. </w:t>
      </w:r>
      <w:r w:rsidR="00CC5060" w:rsidRPr="00661DF8">
        <w:rPr>
          <w:rFonts w:ascii="David" w:hAnsi="David" w:cs="David"/>
          <w:sz w:val="24"/>
          <w:szCs w:val="24"/>
          <w:rtl/>
        </w:rPr>
        <w:t>תומכי גישה זו מאמינים שהעיקרון המוסרי שצריך להנחות אותנו הוא הדאגה לרווחת כל אדם ואדם ללא קשר למקום ממנו הגיע</w:t>
      </w:r>
      <w:r w:rsidR="00EB5718" w:rsidRPr="00661DF8">
        <w:rPr>
          <w:rFonts w:ascii="David" w:hAnsi="David" w:cs="David"/>
          <w:sz w:val="24"/>
          <w:szCs w:val="24"/>
          <w:rtl/>
        </w:rPr>
        <w:t xml:space="preserve"> ולמקום מושבו. </w:t>
      </w:r>
      <w:r w:rsidR="002D1915" w:rsidRPr="00661DF8">
        <w:rPr>
          <w:rFonts w:ascii="David" w:hAnsi="David" w:cs="David"/>
          <w:sz w:val="24"/>
          <w:szCs w:val="24"/>
          <w:rtl/>
        </w:rPr>
        <w:t>כשם שאנחנו לא מייחסים חשיבות למאפיינים כמו גזע, דת, מין, מעמד חברתי מבחינה מוסרית, כך אנחנו צריכים להתייחס לאזרחותם או למקום מושבם של בני אדם כאל מאפיינים שאין לקחת בחשבון והם אינם רלוונטי</w:t>
      </w:r>
      <w:r w:rsidR="007C0F92" w:rsidRPr="00661DF8">
        <w:rPr>
          <w:rFonts w:ascii="David" w:hAnsi="David" w:cs="David"/>
          <w:sz w:val="24"/>
          <w:szCs w:val="24"/>
          <w:rtl/>
        </w:rPr>
        <w:t>ים</w:t>
      </w:r>
      <w:r w:rsidR="002D1915" w:rsidRPr="00661DF8">
        <w:rPr>
          <w:rFonts w:ascii="David" w:hAnsi="David" w:cs="David"/>
          <w:sz w:val="24"/>
          <w:szCs w:val="24"/>
          <w:rtl/>
        </w:rPr>
        <w:t xml:space="preserve"> מבחינה מוסרית. </w:t>
      </w:r>
      <w:r w:rsidR="007C0F92" w:rsidRPr="00661DF8">
        <w:rPr>
          <w:rFonts w:ascii="David" w:hAnsi="David" w:cs="David"/>
          <w:sz w:val="24"/>
          <w:szCs w:val="24"/>
          <w:rtl/>
        </w:rPr>
        <w:t>הגישה הליברלית דוגלת</w:t>
      </w:r>
      <w:r w:rsidR="004E1D8B" w:rsidRPr="00661DF8">
        <w:rPr>
          <w:rFonts w:ascii="David" w:hAnsi="David" w:cs="David"/>
          <w:sz w:val="24"/>
          <w:szCs w:val="24"/>
          <w:rtl/>
        </w:rPr>
        <w:t xml:space="preserve"> בשיתוף פעולה בין בני האדם מתוך נקודת מבט רציונלית ששיתוף זה יביא לקדמה ורווחה בשביל האנושות כולה. </w:t>
      </w:r>
      <w:r w:rsidR="0091474C" w:rsidRPr="00661DF8">
        <w:rPr>
          <w:rFonts w:ascii="David" w:hAnsi="David" w:cs="David"/>
          <w:sz w:val="24"/>
          <w:szCs w:val="24"/>
          <w:rtl/>
        </w:rPr>
        <w:t>מדינות יכולות להסדיר ביניהן מחלוקות באמצעות משפט בינלאומי</w:t>
      </w:r>
      <w:r w:rsidR="009F14D2" w:rsidRPr="00661DF8">
        <w:rPr>
          <w:rFonts w:ascii="David" w:hAnsi="David" w:cs="David"/>
          <w:sz w:val="24"/>
          <w:szCs w:val="24"/>
          <w:rtl/>
        </w:rPr>
        <w:t xml:space="preserve">, </w:t>
      </w:r>
      <w:r w:rsidR="0091474C" w:rsidRPr="00661DF8">
        <w:rPr>
          <w:rFonts w:ascii="David" w:hAnsi="David" w:cs="David"/>
          <w:sz w:val="24"/>
          <w:szCs w:val="24"/>
          <w:rtl/>
        </w:rPr>
        <w:t>ארגונים בינלאומיים</w:t>
      </w:r>
      <w:r w:rsidR="009F14D2" w:rsidRPr="00661DF8">
        <w:rPr>
          <w:rFonts w:ascii="David" w:hAnsi="David" w:cs="David"/>
          <w:sz w:val="24"/>
          <w:szCs w:val="24"/>
          <w:rtl/>
        </w:rPr>
        <w:t xml:space="preserve">, מוסדות ואמנות בינלאומיות. </w:t>
      </w:r>
      <w:r w:rsidR="00460809" w:rsidRPr="00661DF8">
        <w:rPr>
          <w:rFonts w:ascii="David" w:hAnsi="David" w:cs="David"/>
          <w:sz w:val="24"/>
          <w:szCs w:val="24"/>
          <w:rtl/>
        </w:rPr>
        <w:t xml:space="preserve">הגישה הליברלית </w:t>
      </w:r>
      <w:r w:rsidR="00460809" w:rsidRPr="00661DF8">
        <w:rPr>
          <w:rFonts w:ascii="David" w:hAnsi="David" w:cs="David"/>
          <w:sz w:val="24"/>
          <w:szCs w:val="24"/>
          <w:rtl/>
        </w:rPr>
        <w:lastRenderedPageBreak/>
        <w:t xml:space="preserve">רואה בקידום זכויות אדם במדיניות חוץ מעשה מוצדק שנובע מתוך המחויבות של הקהילה הבינלאומית להגן על בני האדם באשר הם. </w:t>
      </w:r>
    </w:p>
    <w:p w14:paraId="33527EFB" w14:textId="0BE4D081" w:rsidR="004B1F87" w:rsidRPr="00661DF8" w:rsidRDefault="004B1F87" w:rsidP="004B1F87">
      <w:pPr>
        <w:bidi/>
        <w:spacing w:after="0" w:line="360" w:lineRule="auto"/>
        <w:rPr>
          <w:rFonts w:ascii="David" w:hAnsi="David" w:cs="David"/>
          <w:sz w:val="24"/>
          <w:szCs w:val="24"/>
          <w:rtl/>
        </w:rPr>
      </w:pPr>
      <w:r w:rsidRPr="00661DF8">
        <w:rPr>
          <w:rFonts w:ascii="David" w:hAnsi="David" w:cs="David"/>
          <w:sz w:val="24"/>
          <w:szCs w:val="24"/>
          <w:rtl/>
        </w:rPr>
        <w:t xml:space="preserve">קיימות שתי תיאוריות בגישה הליברלית. האחת קוראת לביטול מדינות הלאום, כינונו של סדר עולמי חדש בו </w:t>
      </w:r>
      <w:r w:rsidR="00A90A8C" w:rsidRPr="00661DF8">
        <w:rPr>
          <w:rFonts w:ascii="David" w:hAnsi="David" w:cs="David"/>
          <w:sz w:val="24"/>
          <w:szCs w:val="24"/>
          <w:rtl/>
        </w:rPr>
        <w:t xml:space="preserve">יהיה שלטון אחד מרכזי או מוסדות בינלאומיים שיקבלו חיזוק משמעותי. השנייה, גורסת כי יש לחזק מוסדות בינלאומיים מבלי לפגוע בריבונות של המדינה, שקיומן מוצדק כל עוד לא מתנגשות עם עקרונות הצדק הגלובלי. </w:t>
      </w:r>
      <w:ins w:id="3" w:author="Shelly Hoffman" w:date="2021-06-07T12:34:00Z">
        <w:r w:rsidR="00C108CA">
          <w:rPr>
            <w:rFonts w:ascii="David" w:hAnsi="David" w:cs="David" w:hint="cs"/>
            <w:sz w:val="24"/>
            <w:szCs w:val="24"/>
            <w:rtl/>
          </w:rPr>
          <w:t xml:space="preserve">יש מספר זרמים בגישה. ראי </w:t>
        </w:r>
        <w:r w:rsidR="00230963">
          <w:rPr>
            <w:rFonts w:ascii="David" w:hAnsi="David" w:cs="David" w:hint="cs"/>
            <w:sz w:val="24"/>
            <w:szCs w:val="24"/>
            <w:rtl/>
          </w:rPr>
          <w:t xml:space="preserve">הסבר בספר הקורס של מושגי יסוד </w:t>
        </w:r>
        <w:proofErr w:type="spellStart"/>
        <w:r w:rsidR="00230963">
          <w:rPr>
            <w:rFonts w:ascii="David" w:hAnsi="David" w:cs="David" w:hint="cs"/>
            <w:sz w:val="24"/>
            <w:szCs w:val="24"/>
            <w:rtl/>
          </w:rPr>
          <w:t>ביח"ל</w:t>
        </w:r>
      </w:ins>
      <w:proofErr w:type="spellEnd"/>
    </w:p>
    <w:p w14:paraId="5AFD42B5" w14:textId="4864B736" w:rsidR="00466F8E" w:rsidRPr="00661DF8" w:rsidRDefault="00627A5E" w:rsidP="00321909">
      <w:pPr>
        <w:bidi/>
        <w:spacing w:after="0" w:line="360" w:lineRule="auto"/>
        <w:rPr>
          <w:rFonts w:ascii="David" w:hAnsi="David" w:cs="David"/>
          <w:sz w:val="24"/>
          <w:szCs w:val="24"/>
          <w:rtl/>
        </w:rPr>
      </w:pPr>
      <w:r w:rsidRPr="00661DF8">
        <w:rPr>
          <w:rFonts w:ascii="David" w:hAnsi="David" w:cs="David"/>
          <w:sz w:val="24"/>
          <w:szCs w:val="24"/>
          <w:rtl/>
        </w:rPr>
        <w:t>גישת הליברליזם באה לביטוי בקטע במילים "</w:t>
      </w:r>
      <w:r w:rsidR="0095543F" w:rsidRPr="00661DF8">
        <w:rPr>
          <w:rFonts w:ascii="David" w:hAnsi="David" w:cs="David"/>
          <w:sz w:val="24"/>
          <w:szCs w:val="24"/>
          <w:rtl/>
        </w:rPr>
        <w:t xml:space="preserve">הדרישה העצומה בעולם למסכות, והעיוותים החדשים בשוק הפרטי, אילצו כמה מדינות לבקש סיוע </w:t>
      </w:r>
      <w:proofErr w:type="spellStart"/>
      <w:r w:rsidR="0095543F" w:rsidRPr="00661DF8">
        <w:rPr>
          <w:rFonts w:ascii="David" w:hAnsi="David" w:cs="David"/>
          <w:sz w:val="24"/>
          <w:szCs w:val="24"/>
          <w:rtl/>
        </w:rPr>
        <w:t>מיוניצ"ף</w:t>
      </w:r>
      <w:proofErr w:type="spellEnd"/>
      <w:r w:rsidR="0095543F" w:rsidRPr="00661DF8">
        <w:rPr>
          <w:rFonts w:ascii="David" w:hAnsi="David" w:cs="David"/>
          <w:sz w:val="24"/>
          <w:szCs w:val="24"/>
          <w:rtl/>
        </w:rPr>
        <w:t>..."</w:t>
      </w:r>
      <w:r w:rsidR="00837C06" w:rsidRPr="00661DF8">
        <w:rPr>
          <w:rFonts w:ascii="David" w:hAnsi="David" w:cs="David"/>
          <w:sz w:val="24"/>
          <w:szCs w:val="24"/>
          <w:rtl/>
        </w:rPr>
        <w:t>, "</w:t>
      </w:r>
      <w:r w:rsidR="00DD73D9" w:rsidRPr="00661DF8">
        <w:rPr>
          <w:rFonts w:ascii="David" w:hAnsi="David" w:cs="David"/>
          <w:sz w:val="24"/>
          <w:szCs w:val="24"/>
          <w:rtl/>
        </w:rPr>
        <w:t>...קרן רפואית משתפת פעולה עם ארגון הבריאות העולמי בניסיון לסייע למדינות עניות להשיג ציוד שיאפשר להן לערוך בדיקות". בשתי הדוגמאות האלה</w:t>
      </w:r>
      <w:r w:rsidR="00CB09C8" w:rsidRPr="00661DF8">
        <w:rPr>
          <w:rFonts w:ascii="David" w:hAnsi="David" w:cs="David"/>
          <w:sz w:val="24"/>
          <w:szCs w:val="24"/>
          <w:rtl/>
        </w:rPr>
        <w:t xml:space="preserve"> מבטאות את הגישה הליברלית בכך ש</w:t>
      </w:r>
      <w:r w:rsidR="00DD73D9" w:rsidRPr="00661DF8">
        <w:rPr>
          <w:rFonts w:ascii="David" w:hAnsi="David" w:cs="David"/>
          <w:sz w:val="24"/>
          <w:szCs w:val="24"/>
          <w:rtl/>
        </w:rPr>
        <w:t>ארגונים בינלאומיים עושים מאמצים ופועלים בשיתוף פעולה על מנת לסייע למדינות חלשות בייבוא של ציוד רפואי ובדיקות.</w:t>
      </w:r>
      <w:r w:rsidR="00CB09C8" w:rsidRPr="00661DF8">
        <w:rPr>
          <w:rFonts w:ascii="David" w:hAnsi="David" w:cs="David"/>
          <w:sz w:val="24"/>
          <w:szCs w:val="24"/>
          <w:rtl/>
        </w:rPr>
        <w:t xml:space="preserve"> </w:t>
      </w:r>
    </w:p>
    <w:p w14:paraId="4314CDD8" w14:textId="77777777" w:rsidR="00607F59" w:rsidRPr="00661DF8" w:rsidRDefault="00321909" w:rsidP="00607F59">
      <w:pPr>
        <w:bidi/>
        <w:spacing w:after="0" w:line="360" w:lineRule="auto"/>
        <w:rPr>
          <w:rFonts w:ascii="David" w:hAnsi="David" w:cs="David"/>
          <w:sz w:val="24"/>
          <w:szCs w:val="24"/>
          <w:rtl/>
        </w:rPr>
      </w:pPr>
      <w:r w:rsidRPr="00661DF8">
        <w:rPr>
          <w:rFonts w:ascii="David" w:hAnsi="David" w:cs="David"/>
          <w:sz w:val="24"/>
          <w:szCs w:val="24"/>
          <w:rtl/>
        </w:rPr>
        <w:t xml:space="preserve">בקטע המוצג נראה גם חוסר האונים של מדינות הדרום להילחם בנגיף מול מדינות הצפון. לכן, </w:t>
      </w:r>
      <w:r w:rsidR="006D44C6" w:rsidRPr="00661DF8">
        <w:rPr>
          <w:rFonts w:ascii="David" w:hAnsi="David" w:cs="David"/>
          <w:sz w:val="24"/>
          <w:szCs w:val="24"/>
          <w:rtl/>
        </w:rPr>
        <w:t xml:space="preserve">ארגונים ומוסדות בינלאומיים התגייסו למאמץ משותף על מנת להגן על בני אדם מכל העולם ללא קשר למוצאם למקום מושבם. </w:t>
      </w:r>
      <w:r w:rsidR="00607F59" w:rsidRPr="00661DF8">
        <w:rPr>
          <w:rFonts w:ascii="David" w:hAnsi="David" w:cs="David"/>
          <w:sz w:val="24"/>
          <w:szCs w:val="24"/>
          <w:rtl/>
        </w:rPr>
        <w:t>ניתן לראות זאת במילים הללו "</w:t>
      </w:r>
      <w:r w:rsidR="00607F59" w:rsidRPr="00661DF8">
        <w:rPr>
          <w:rFonts w:ascii="David" w:hAnsi="David" w:cs="David"/>
          <w:sz w:val="24"/>
          <w:szCs w:val="24"/>
        </w:rPr>
        <w:t xml:space="preserve"> </w:t>
      </w:r>
      <w:r w:rsidR="00607F59" w:rsidRPr="00661DF8">
        <w:rPr>
          <w:rFonts w:ascii="David" w:hAnsi="David" w:cs="David"/>
          <w:sz w:val="24"/>
          <w:szCs w:val="24"/>
          <w:rtl/>
        </w:rPr>
        <w:t>יצרנים הודיעו למדענים באפריקה ובאמריקה</w:t>
      </w:r>
    </w:p>
    <w:p w14:paraId="1029AF96" w14:textId="77777777" w:rsidR="00607F59" w:rsidRPr="00661DF8" w:rsidRDefault="00607F59" w:rsidP="00607F59">
      <w:pPr>
        <w:bidi/>
        <w:spacing w:after="0" w:line="360" w:lineRule="auto"/>
        <w:rPr>
          <w:rFonts w:ascii="David" w:hAnsi="David" w:cs="David"/>
          <w:sz w:val="24"/>
          <w:szCs w:val="24"/>
          <w:rtl/>
        </w:rPr>
      </w:pPr>
      <w:r w:rsidRPr="00661DF8">
        <w:rPr>
          <w:rFonts w:ascii="David" w:hAnsi="David" w:cs="David"/>
          <w:sz w:val="24"/>
          <w:szCs w:val="24"/>
          <w:rtl/>
        </w:rPr>
        <w:t>הלטינית כי הזמנותיהם לערכות בדיקה חיוניות לא יענו במשך חודשים כי רוב התוצרת מועברת</w:t>
      </w:r>
    </w:p>
    <w:p w14:paraId="5AD57F1D" w14:textId="4D2C9076" w:rsidR="00321909" w:rsidRPr="00661DF8" w:rsidRDefault="00607F59" w:rsidP="00607F59">
      <w:pPr>
        <w:bidi/>
        <w:spacing w:after="0" w:line="360" w:lineRule="auto"/>
        <w:rPr>
          <w:rFonts w:ascii="David" w:hAnsi="David" w:cs="David"/>
          <w:sz w:val="24"/>
          <w:szCs w:val="24"/>
          <w:rtl/>
        </w:rPr>
      </w:pPr>
      <w:r w:rsidRPr="00661DF8">
        <w:rPr>
          <w:rFonts w:ascii="David" w:hAnsi="David" w:cs="David"/>
          <w:sz w:val="24"/>
          <w:szCs w:val="24"/>
          <w:rtl/>
        </w:rPr>
        <w:t>לארצות הברית ולאירופה.</w:t>
      </w:r>
      <w:r w:rsidR="003A0D0F" w:rsidRPr="00661DF8">
        <w:rPr>
          <w:rFonts w:ascii="David" w:hAnsi="David" w:cs="David"/>
          <w:sz w:val="24"/>
          <w:szCs w:val="24"/>
          <w:rtl/>
        </w:rPr>
        <w:t>"</w:t>
      </w:r>
      <w:r w:rsidR="003B32F6" w:rsidRPr="00661DF8">
        <w:rPr>
          <w:rFonts w:ascii="David" w:hAnsi="David" w:cs="David"/>
          <w:sz w:val="24"/>
          <w:szCs w:val="24"/>
          <w:rtl/>
        </w:rPr>
        <w:t xml:space="preserve"> </w:t>
      </w:r>
      <w:ins w:id="4" w:author="Shelly Hoffman" w:date="2021-06-07T12:35:00Z">
        <w:r w:rsidR="00F9501B">
          <w:rPr>
            <w:rFonts w:ascii="David" w:hAnsi="David" w:cs="David" w:hint="cs"/>
            <w:sz w:val="24"/>
            <w:szCs w:val="24"/>
            <w:rtl/>
          </w:rPr>
          <w:t>יפה</w:t>
        </w:r>
      </w:ins>
    </w:p>
    <w:p w14:paraId="73FCDEFD" w14:textId="0D3C7ECC" w:rsidR="003B32F6" w:rsidRPr="00661DF8" w:rsidRDefault="003B32F6" w:rsidP="000A6966">
      <w:pPr>
        <w:bidi/>
        <w:spacing w:after="0"/>
        <w:rPr>
          <w:rFonts w:ascii="David" w:hAnsi="David" w:cs="David"/>
          <w:sz w:val="24"/>
          <w:szCs w:val="24"/>
          <w:rtl/>
        </w:rPr>
      </w:pPr>
    </w:p>
    <w:p w14:paraId="64D91FD0" w14:textId="1A6E9E6C" w:rsidR="0054001B" w:rsidRPr="00661DF8" w:rsidRDefault="0054001B" w:rsidP="0054001B">
      <w:pPr>
        <w:pStyle w:val="a3"/>
        <w:numPr>
          <w:ilvl w:val="0"/>
          <w:numId w:val="15"/>
        </w:numPr>
        <w:bidi/>
        <w:spacing w:after="0"/>
        <w:ind w:left="360"/>
        <w:rPr>
          <w:rFonts w:ascii="David" w:hAnsi="David" w:cs="David"/>
          <w:sz w:val="24"/>
          <w:szCs w:val="24"/>
          <w:rtl/>
        </w:rPr>
      </w:pPr>
    </w:p>
    <w:p w14:paraId="5ED49301" w14:textId="005D375E" w:rsidR="000A6966" w:rsidRPr="00661DF8" w:rsidRDefault="000A6966" w:rsidP="001872D2">
      <w:pPr>
        <w:bidi/>
        <w:spacing w:before="240" w:after="0" w:line="360" w:lineRule="auto"/>
        <w:rPr>
          <w:rFonts w:ascii="David" w:hAnsi="David" w:cs="David"/>
          <w:b/>
          <w:bCs/>
          <w:sz w:val="24"/>
          <w:szCs w:val="24"/>
          <w:rtl/>
        </w:rPr>
      </w:pPr>
      <w:r w:rsidRPr="00661DF8">
        <w:rPr>
          <w:rFonts w:ascii="David" w:hAnsi="David" w:cs="David"/>
          <w:b/>
          <w:bCs/>
          <w:sz w:val="24"/>
          <w:szCs w:val="24"/>
          <w:rtl/>
        </w:rPr>
        <w:t xml:space="preserve">ארגונים בין-ממשלתיים </w:t>
      </w:r>
    </w:p>
    <w:p w14:paraId="51CD97C9" w14:textId="77777777" w:rsidR="006C1C5F" w:rsidRPr="00661DF8" w:rsidRDefault="00105C59" w:rsidP="00182A33">
      <w:pPr>
        <w:bidi/>
        <w:spacing w:after="0" w:line="360" w:lineRule="auto"/>
        <w:rPr>
          <w:rFonts w:ascii="David" w:hAnsi="David" w:cs="David"/>
          <w:sz w:val="24"/>
          <w:szCs w:val="24"/>
          <w:rtl/>
        </w:rPr>
      </w:pPr>
      <w:r w:rsidRPr="00661DF8">
        <w:rPr>
          <w:rFonts w:ascii="David" w:hAnsi="David" w:cs="David"/>
          <w:sz w:val="24"/>
          <w:szCs w:val="24"/>
          <w:rtl/>
        </w:rPr>
        <w:t xml:space="preserve">ארגונים בין-ממשלתיים הם ארגונים שחברות </w:t>
      </w:r>
      <w:r w:rsidR="00E801B5" w:rsidRPr="00661DF8">
        <w:rPr>
          <w:rFonts w:ascii="David" w:hAnsi="David" w:cs="David"/>
          <w:sz w:val="24"/>
          <w:szCs w:val="24"/>
          <w:rtl/>
        </w:rPr>
        <w:t>בהם מדינות, הם מורכבים מנציגי מדינות, מומחים ואנשי מקצוע בתחומים שונים כמו חינוך, בריאות ומשפט.</w:t>
      </w:r>
      <w:r w:rsidR="00B37489" w:rsidRPr="00661DF8">
        <w:rPr>
          <w:rFonts w:ascii="David" w:hAnsi="David" w:cs="David"/>
          <w:sz w:val="24"/>
          <w:szCs w:val="24"/>
          <w:rtl/>
        </w:rPr>
        <w:t xml:space="preserve"> </w:t>
      </w:r>
      <w:r w:rsidR="00227433" w:rsidRPr="00661DF8">
        <w:rPr>
          <w:rFonts w:ascii="David" w:hAnsi="David" w:cs="David"/>
          <w:sz w:val="24"/>
          <w:szCs w:val="24"/>
          <w:rtl/>
        </w:rPr>
        <w:t xml:space="preserve">לאו"ם שישה גופים שלכל אחד מהם יש תפקיד חשוב בשמירה על זכויות האדם - מועצת הביטחון, העצרת הכללית, המועצה הכלכלית-חברתית, מועצת הנאמנות, בית הדין לצדק, והמזכירות. </w:t>
      </w:r>
      <w:r w:rsidR="0086620B" w:rsidRPr="00661DF8">
        <w:rPr>
          <w:rFonts w:ascii="David" w:hAnsi="David" w:cs="David"/>
          <w:sz w:val="24"/>
          <w:szCs w:val="24"/>
          <w:rtl/>
        </w:rPr>
        <w:t xml:space="preserve">בנוסף הקים האו"ם סוכנויות שמטרתן היא קידום זכויות אדם כמו ארגון הבריאות העולמית, יוניצף, אונסקו. </w:t>
      </w:r>
    </w:p>
    <w:p w14:paraId="6B1A133C" w14:textId="69DA297B" w:rsidR="00D07528" w:rsidRPr="00661DF8" w:rsidRDefault="006C1C5F" w:rsidP="006C1C5F">
      <w:pPr>
        <w:bidi/>
        <w:spacing w:after="0" w:line="360" w:lineRule="auto"/>
        <w:rPr>
          <w:rFonts w:ascii="David" w:hAnsi="David" w:cs="David"/>
          <w:sz w:val="24"/>
          <w:szCs w:val="24"/>
          <w:rtl/>
        </w:rPr>
      </w:pPr>
      <w:r w:rsidRPr="00661DF8">
        <w:rPr>
          <w:rFonts w:ascii="David" w:hAnsi="David" w:cs="David"/>
          <w:sz w:val="24"/>
          <w:szCs w:val="24"/>
          <w:rtl/>
        </w:rPr>
        <w:t xml:space="preserve">בנוסף לגופים ולסוכנויות של האו"ם, ישנם בתי הדין האירופאיים לזכויות אדם, שהם ארגונים בין-ממשלתיים עצמאיים שהוקמו על ידי מדינות. </w:t>
      </w:r>
    </w:p>
    <w:p w14:paraId="12BBCDFC" w14:textId="77777777" w:rsidR="0063411E" w:rsidRPr="00661DF8" w:rsidRDefault="0063411E" w:rsidP="00182A33">
      <w:pPr>
        <w:bidi/>
        <w:spacing w:after="0" w:line="360" w:lineRule="auto"/>
        <w:rPr>
          <w:rFonts w:ascii="David" w:hAnsi="David" w:cs="David"/>
          <w:sz w:val="24"/>
          <w:szCs w:val="24"/>
          <w:rtl/>
        </w:rPr>
      </w:pPr>
    </w:p>
    <w:p w14:paraId="11786B41" w14:textId="1EF1DC60" w:rsidR="0061252E" w:rsidRPr="00661DF8" w:rsidRDefault="0061252E" w:rsidP="00182A33">
      <w:pPr>
        <w:bidi/>
        <w:spacing w:after="0" w:line="360" w:lineRule="auto"/>
        <w:rPr>
          <w:rFonts w:ascii="David" w:hAnsi="David" w:cs="David"/>
          <w:b/>
          <w:bCs/>
          <w:sz w:val="24"/>
          <w:szCs w:val="24"/>
          <w:rtl/>
        </w:rPr>
      </w:pPr>
      <w:r w:rsidRPr="00661DF8">
        <w:rPr>
          <w:rFonts w:ascii="David" w:hAnsi="David" w:cs="David"/>
          <w:b/>
          <w:bCs/>
          <w:sz w:val="24"/>
          <w:szCs w:val="24"/>
          <w:rtl/>
        </w:rPr>
        <w:t>ארגונים לא ממשלתיי</w:t>
      </w:r>
      <w:r w:rsidR="00105C59" w:rsidRPr="00661DF8">
        <w:rPr>
          <w:rFonts w:ascii="David" w:hAnsi="David" w:cs="David"/>
          <w:b/>
          <w:bCs/>
          <w:sz w:val="24"/>
          <w:szCs w:val="24"/>
          <w:rtl/>
        </w:rPr>
        <w:t>ם</w:t>
      </w:r>
    </w:p>
    <w:p w14:paraId="43D86D52" w14:textId="31D49F05" w:rsidR="00347D27" w:rsidRPr="00661DF8" w:rsidRDefault="00347D27" w:rsidP="00182A33">
      <w:pPr>
        <w:bidi/>
        <w:spacing w:after="0" w:line="360" w:lineRule="auto"/>
        <w:rPr>
          <w:rFonts w:ascii="David" w:hAnsi="David" w:cs="David"/>
          <w:sz w:val="24"/>
          <w:szCs w:val="24"/>
          <w:rtl/>
        </w:rPr>
      </w:pPr>
      <w:r w:rsidRPr="00661DF8">
        <w:rPr>
          <w:rFonts w:ascii="David" w:hAnsi="David" w:cs="David"/>
          <w:sz w:val="24"/>
          <w:szCs w:val="24"/>
          <w:rtl/>
        </w:rPr>
        <w:t xml:space="preserve">ארגונים לא-ממשלתיים היו קיימים כבר המאה ה-19, ופעלו למען זכויות האדם, לדוגמא התנועה לביטול סחר בעבדים. </w:t>
      </w:r>
      <w:r w:rsidR="00976083" w:rsidRPr="00661DF8">
        <w:rPr>
          <w:rFonts w:ascii="David" w:hAnsi="David" w:cs="David"/>
          <w:sz w:val="24"/>
          <w:szCs w:val="24"/>
          <w:rtl/>
        </w:rPr>
        <w:t>החל משנות ה-60, חל שינוי בארגונים אלה, לא עוד הפצת מודעות להפרות זכויות אדם, אלא לביצוע ה</w:t>
      </w:r>
      <w:r w:rsidR="00114C88" w:rsidRPr="00661DF8">
        <w:rPr>
          <w:rFonts w:ascii="David" w:hAnsi="David" w:cs="David"/>
          <w:sz w:val="24"/>
          <w:szCs w:val="24"/>
          <w:rtl/>
        </w:rPr>
        <w:t>ה</w:t>
      </w:r>
      <w:r w:rsidR="00976083" w:rsidRPr="00661DF8">
        <w:rPr>
          <w:rFonts w:ascii="David" w:hAnsi="David" w:cs="David"/>
          <w:sz w:val="24"/>
          <w:szCs w:val="24"/>
          <w:rtl/>
        </w:rPr>
        <w:t>גנה</w:t>
      </w:r>
      <w:r w:rsidR="00114C88" w:rsidRPr="00661DF8">
        <w:rPr>
          <w:rFonts w:ascii="David" w:hAnsi="David" w:cs="David"/>
          <w:sz w:val="24"/>
          <w:szCs w:val="24"/>
          <w:rtl/>
        </w:rPr>
        <w:t xml:space="preserve"> עליהם </w:t>
      </w:r>
      <w:r w:rsidR="007E311A" w:rsidRPr="00661DF8">
        <w:rPr>
          <w:rFonts w:ascii="David" w:hAnsi="David" w:cs="David"/>
          <w:sz w:val="24"/>
          <w:szCs w:val="24"/>
          <w:rtl/>
        </w:rPr>
        <w:t xml:space="preserve">בפועל. </w:t>
      </w:r>
      <w:r w:rsidR="00114C88" w:rsidRPr="00661DF8">
        <w:rPr>
          <w:rFonts w:ascii="David" w:hAnsi="David" w:cs="David"/>
          <w:sz w:val="24"/>
          <w:szCs w:val="24"/>
          <w:rtl/>
        </w:rPr>
        <w:t xml:space="preserve">ארגוני רופאים, ארגוני עורכי דין ואנשי כמורה </w:t>
      </w:r>
      <w:r w:rsidR="0099729B" w:rsidRPr="00661DF8">
        <w:rPr>
          <w:rFonts w:ascii="David" w:hAnsi="David" w:cs="David"/>
          <w:sz w:val="24"/>
          <w:szCs w:val="24"/>
          <w:rtl/>
        </w:rPr>
        <w:t xml:space="preserve">התחילו </w:t>
      </w:r>
      <w:r w:rsidR="00114C88" w:rsidRPr="00661DF8">
        <w:rPr>
          <w:rFonts w:ascii="David" w:hAnsi="David" w:cs="David"/>
          <w:sz w:val="24"/>
          <w:szCs w:val="24"/>
          <w:rtl/>
        </w:rPr>
        <w:t xml:space="preserve">להראות התעניינות בארגוני ז"א לא ממשלתיים, </w:t>
      </w:r>
      <w:r w:rsidR="0099729B" w:rsidRPr="00661DF8">
        <w:rPr>
          <w:rFonts w:ascii="David" w:hAnsi="David" w:cs="David"/>
          <w:sz w:val="24"/>
          <w:szCs w:val="24"/>
          <w:rtl/>
        </w:rPr>
        <w:t>והחלו משתפים פעולה.</w:t>
      </w:r>
      <w:r w:rsidR="00C908BD" w:rsidRPr="00661DF8">
        <w:rPr>
          <w:rFonts w:ascii="David" w:hAnsi="David" w:cs="David"/>
          <w:sz w:val="24"/>
          <w:szCs w:val="24"/>
          <w:rtl/>
        </w:rPr>
        <w:t xml:space="preserve"> חלק מארגונים אלה הם </w:t>
      </w:r>
      <w:proofErr w:type="spellStart"/>
      <w:r w:rsidR="00C908BD" w:rsidRPr="00661DF8">
        <w:rPr>
          <w:rFonts w:ascii="David" w:hAnsi="David" w:cs="David"/>
          <w:sz w:val="24"/>
          <w:szCs w:val="24"/>
          <w:rtl/>
        </w:rPr>
        <w:t>אמנסטי</w:t>
      </w:r>
      <w:proofErr w:type="spellEnd"/>
      <w:r w:rsidR="00C908BD" w:rsidRPr="00661DF8">
        <w:rPr>
          <w:rFonts w:ascii="David" w:hAnsi="David" w:cs="David"/>
          <w:sz w:val="24"/>
          <w:szCs w:val="24"/>
          <w:rtl/>
        </w:rPr>
        <w:t xml:space="preserve"> אינטרנשיונל, משמר זכויות האדם, רופאים ללא גבולות, ארגון עורכי דין לזכויות אדם, הצלב האדום הבינלאומי</w:t>
      </w:r>
      <w:r w:rsidR="00164F5C" w:rsidRPr="00661DF8">
        <w:rPr>
          <w:rFonts w:ascii="David" w:hAnsi="David" w:cs="David"/>
          <w:sz w:val="24"/>
          <w:szCs w:val="24"/>
          <w:rtl/>
        </w:rPr>
        <w:t xml:space="preserve">. </w:t>
      </w:r>
      <w:r w:rsidR="0009533D" w:rsidRPr="00661DF8">
        <w:rPr>
          <w:rFonts w:ascii="David" w:hAnsi="David" w:cs="David"/>
          <w:sz w:val="24"/>
          <w:szCs w:val="24"/>
          <w:rtl/>
        </w:rPr>
        <w:t xml:space="preserve">ארגונים אלה לרוב מורכבים בעיקר ממתנדבים. </w:t>
      </w:r>
    </w:p>
    <w:p w14:paraId="637F8ABA" w14:textId="3E04D1F0" w:rsidR="008B1295" w:rsidRPr="00661DF8" w:rsidRDefault="009E030E" w:rsidP="00347D27">
      <w:pPr>
        <w:bidi/>
        <w:spacing w:after="0" w:line="360" w:lineRule="auto"/>
        <w:rPr>
          <w:rFonts w:ascii="David" w:hAnsi="David" w:cs="David"/>
          <w:sz w:val="24"/>
          <w:szCs w:val="24"/>
          <w:rtl/>
        </w:rPr>
      </w:pPr>
      <w:r w:rsidRPr="00661DF8">
        <w:rPr>
          <w:rFonts w:ascii="David" w:hAnsi="David" w:cs="David"/>
          <w:sz w:val="24"/>
          <w:szCs w:val="24"/>
          <w:rtl/>
        </w:rPr>
        <w:t xml:space="preserve">ארגוני ז"א לא ממשלתיים מתחלקים </w:t>
      </w:r>
      <w:r w:rsidR="00955E2E" w:rsidRPr="00661DF8">
        <w:rPr>
          <w:rFonts w:ascii="David" w:hAnsi="David" w:cs="David"/>
          <w:sz w:val="24"/>
          <w:szCs w:val="24"/>
          <w:rtl/>
        </w:rPr>
        <w:t>ל-3</w:t>
      </w:r>
      <w:r w:rsidRPr="00661DF8">
        <w:rPr>
          <w:rFonts w:ascii="David" w:hAnsi="David" w:cs="David"/>
          <w:sz w:val="24"/>
          <w:szCs w:val="24"/>
          <w:rtl/>
        </w:rPr>
        <w:t xml:space="preserve"> סוגים: </w:t>
      </w:r>
    </w:p>
    <w:p w14:paraId="471589A2" w14:textId="13E78F3B" w:rsidR="008B1295" w:rsidRPr="00661DF8" w:rsidRDefault="008B1295" w:rsidP="00182A33">
      <w:pPr>
        <w:bidi/>
        <w:spacing w:after="0" w:line="360" w:lineRule="auto"/>
        <w:rPr>
          <w:rFonts w:ascii="David" w:hAnsi="David" w:cs="David"/>
          <w:sz w:val="24"/>
          <w:szCs w:val="24"/>
          <w:rtl/>
        </w:rPr>
      </w:pPr>
      <w:r w:rsidRPr="00661DF8">
        <w:rPr>
          <w:rFonts w:ascii="David" w:hAnsi="David" w:cs="David"/>
          <w:b/>
          <w:bCs/>
          <w:sz w:val="24"/>
          <w:szCs w:val="24"/>
          <w:rtl/>
        </w:rPr>
        <w:lastRenderedPageBreak/>
        <w:t>סיוע -</w:t>
      </w:r>
      <w:r w:rsidR="00090FE7" w:rsidRPr="00661DF8">
        <w:rPr>
          <w:rFonts w:ascii="David" w:hAnsi="David" w:cs="David"/>
          <w:b/>
          <w:bCs/>
          <w:sz w:val="24"/>
          <w:szCs w:val="24"/>
          <w:rtl/>
        </w:rPr>
        <w:t xml:space="preserve"> </w:t>
      </w:r>
      <w:r w:rsidR="00090FE7" w:rsidRPr="00661DF8">
        <w:rPr>
          <w:rFonts w:ascii="David" w:hAnsi="David" w:cs="David"/>
          <w:sz w:val="24"/>
          <w:szCs w:val="24"/>
          <w:rtl/>
        </w:rPr>
        <w:t xml:space="preserve">סיוע </w:t>
      </w:r>
      <w:r w:rsidR="006303A1" w:rsidRPr="00661DF8">
        <w:rPr>
          <w:rFonts w:ascii="David" w:hAnsi="David" w:cs="David"/>
          <w:sz w:val="24"/>
          <w:szCs w:val="24"/>
          <w:rtl/>
        </w:rPr>
        <w:t>קונקרטי לאנשים באופן ספציפי.</w:t>
      </w:r>
      <w:r w:rsidR="00090FE7" w:rsidRPr="00661DF8">
        <w:rPr>
          <w:rFonts w:ascii="David" w:hAnsi="David" w:cs="David"/>
          <w:sz w:val="24"/>
          <w:szCs w:val="24"/>
          <w:rtl/>
        </w:rPr>
        <w:t xml:space="preserve"> למשל "רופאים ללא גבולות" המעניקים סיוע </w:t>
      </w:r>
      <w:r w:rsidR="007340C0" w:rsidRPr="00661DF8">
        <w:rPr>
          <w:rFonts w:ascii="David" w:hAnsi="David" w:cs="David"/>
          <w:sz w:val="24"/>
          <w:szCs w:val="24"/>
          <w:rtl/>
        </w:rPr>
        <w:t xml:space="preserve">רפואי פרטני לחולים </w:t>
      </w:r>
      <w:r w:rsidR="00090FE7" w:rsidRPr="00661DF8">
        <w:rPr>
          <w:rFonts w:ascii="David" w:hAnsi="David" w:cs="David"/>
          <w:sz w:val="24"/>
          <w:szCs w:val="24"/>
          <w:rtl/>
        </w:rPr>
        <w:t xml:space="preserve">באפריקה. </w:t>
      </w:r>
    </w:p>
    <w:p w14:paraId="4A6FE0C7" w14:textId="36E24428" w:rsidR="008B1295" w:rsidRPr="00661DF8" w:rsidRDefault="008B1295" w:rsidP="00182A33">
      <w:pPr>
        <w:bidi/>
        <w:spacing w:after="0" w:line="360" w:lineRule="auto"/>
        <w:rPr>
          <w:rFonts w:ascii="David" w:hAnsi="David" w:cs="David"/>
          <w:sz w:val="24"/>
          <w:szCs w:val="24"/>
          <w:rtl/>
        </w:rPr>
      </w:pPr>
      <w:r w:rsidRPr="00661DF8">
        <w:rPr>
          <w:rFonts w:ascii="David" w:hAnsi="David" w:cs="David"/>
          <w:b/>
          <w:bCs/>
          <w:sz w:val="24"/>
          <w:szCs w:val="24"/>
          <w:rtl/>
        </w:rPr>
        <w:t xml:space="preserve">פיתוח - </w:t>
      </w:r>
      <w:r w:rsidR="00090FE7" w:rsidRPr="00661DF8">
        <w:rPr>
          <w:rFonts w:ascii="David" w:hAnsi="David" w:cs="David"/>
          <w:sz w:val="24"/>
          <w:szCs w:val="24"/>
          <w:rtl/>
        </w:rPr>
        <w:t>ארגון המעניק כלים ותשתיות על מנת שאותה מדינה לא תזדקק לסיוע מבחוץ.</w:t>
      </w:r>
      <w:r w:rsidR="0039699D" w:rsidRPr="00661DF8">
        <w:rPr>
          <w:rFonts w:ascii="David" w:hAnsi="David" w:cs="David"/>
          <w:sz w:val="24"/>
          <w:szCs w:val="24"/>
          <w:rtl/>
        </w:rPr>
        <w:t xml:space="preserve"> למשל </w:t>
      </w:r>
      <w:proofErr w:type="spellStart"/>
      <w:r w:rsidR="0039699D" w:rsidRPr="00661DF8">
        <w:rPr>
          <w:rFonts w:ascii="David" w:hAnsi="David" w:cs="David"/>
          <w:sz w:val="24"/>
          <w:szCs w:val="24"/>
          <w:rtl/>
        </w:rPr>
        <w:t>יעור</w:t>
      </w:r>
      <w:proofErr w:type="spellEnd"/>
      <w:r w:rsidR="0039699D" w:rsidRPr="00661DF8">
        <w:rPr>
          <w:rFonts w:ascii="David" w:hAnsi="David" w:cs="David"/>
          <w:sz w:val="24"/>
          <w:szCs w:val="24"/>
          <w:rtl/>
        </w:rPr>
        <w:t xml:space="preserve"> וסלילת כבישים, חלוקת מזון</w:t>
      </w:r>
      <w:r w:rsidR="00C02806" w:rsidRPr="00661DF8">
        <w:rPr>
          <w:rFonts w:ascii="David" w:hAnsi="David" w:cs="David"/>
          <w:sz w:val="24"/>
          <w:szCs w:val="24"/>
          <w:rtl/>
        </w:rPr>
        <w:t xml:space="preserve"> או כסף המיועד לפיתוח מטרות שמנהיגי הקהילה מחשיבים כחשובים. </w:t>
      </w:r>
    </w:p>
    <w:p w14:paraId="2BB85393" w14:textId="02AF5B1B" w:rsidR="003B73E6" w:rsidRPr="00661DF8" w:rsidRDefault="008B1295" w:rsidP="006303A1">
      <w:pPr>
        <w:bidi/>
        <w:spacing w:after="0" w:line="360" w:lineRule="auto"/>
        <w:rPr>
          <w:rFonts w:ascii="David" w:hAnsi="David" w:cs="David"/>
          <w:sz w:val="24"/>
          <w:szCs w:val="24"/>
          <w:rtl/>
        </w:rPr>
      </w:pPr>
      <w:r w:rsidRPr="00661DF8">
        <w:rPr>
          <w:rFonts w:ascii="David" w:hAnsi="David" w:cs="David"/>
          <w:b/>
          <w:bCs/>
          <w:sz w:val="24"/>
          <w:szCs w:val="24"/>
          <w:rtl/>
        </w:rPr>
        <w:t xml:space="preserve">מדינתיות - </w:t>
      </w:r>
      <w:r w:rsidR="00090FE7" w:rsidRPr="00661DF8">
        <w:rPr>
          <w:rFonts w:ascii="David" w:hAnsi="David" w:cs="David"/>
          <w:sz w:val="24"/>
          <w:szCs w:val="24"/>
          <w:rtl/>
        </w:rPr>
        <w:t xml:space="preserve">פועלים למען שינוי המדיניות של ז"א במדינה. </w:t>
      </w:r>
      <w:r w:rsidR="00102E68" w:rsidRPr="00661DF8">
        <w:rPr>
          <w:rFonts w:ascii="David" w:hAnsi="David" w:cs="David"/>
          <w:sz w:val="24"/>
          <w:szCs w:val="24"/>
          <w:rtl/>
        </w:rPr>
        <w:t xml:space="preserve">מפעילים לחץ על מקבלי ההחלטות במדינה לשינוי משמעותי. </w:t>
      </w:r>
    </w:p>
    <w:p w14:paraId="1C46BA95" w14:textId="77777777" w:rsidR="006303A1" w:rsidRPr="00661DF8" w:rsidRDefault="006303A1" w:rsidP="006303A1">
      <w:pPr>
        <w:bidi/>
        <w:spacing w:after="0" w:line="360" w:lineRule="auto"/>
        <w:rPr>
          <w:rFonts w:ascii="David" w:hAnsi="David" w:cs="David"/>
          <w:sz w:val="24"/>
          <w:szCs w:val="24"/>
          <w:rtl/>
        </w:rPr>
      </w:pPr>
    </w:p>
    <w:p w14:paraId="3C8218BB" w14:textId="00DD6E64" w:rsidR="00FC1D03" w:rsidRPr="00661DF8" w:rsidRDefault="0061252E" w:rsidP="00FC1D03">
      <w:pPr>
        <w:bidi/>
        <w:spacing w:after="0" w:line="360" w:lineRule="auto"/>
        <w:rPr>
          <w:rFonts w:ascii="David" w:hAnsi="David" w:cs="David"/>
          <w:b/>
          <w:bCs/>
          <w:sz w:val="24"/>
          <w:szCs w:val="24"/>
          <w:rtl/>
        </w:rPr>
      </w:pPr>
      <w:r w:rsidRPr="00661DF8">
        <w:rPr>
          <w:rFonts w:ascii="David" w:hAnsi="David" w:cs="David"/>
          <w:b/>
          <w:bCs/>
          <w:sz w:val="24"/>
          <w:szCs w:val="24"/>
          <w:rtl/>
        </w:rPr>
        <w:t xml:space="preserve">יתרונות וחסרונות </w:t>
      </w:r>
      <w:r w:rsidR="0006571C" w:rsidRPr="00661DF8">
        <w:rPr>
          <w:rFonts w:ascii="David" w:hAnsi="David" w:cs="David"/>
          <w:b/>
          <w:bCs/>
          <w:sz w:val="24"/>
          <w:szCs w:val="24"/>
          <w:rtl/>
        </w:rPr>
        <w:t>ביחס לקידום ז"א</w:t>
      </w:r>
    </w:p>
    <w:p w14:paraId="49E092B2" w14:textId="51B4CC2A" w:rsidR="00FC1D03" w:rsidRPr="00661DF8" w:rsidRDefault="00FC1D03" w:rsidP="00FC1D03">
      <w:pPr>
        <w:bidi/>
        <w:spacing w:after="0" w:line="360" w:lineRule="auto"/>
        <w:rPr>
          <w:rFonts w:ascii="David" w:hAnsi="David" w:cs="David"/>
          <w:b/>
          <w:bCs/>
          <w:sz w:val="24"/>
          <w:szCs w:val="24"/>
          <w:rtl/>
        </w:rPr>
      </w:pPr>
      <w:r w:rsidRPr="00661DF8">
        <w:rPr>
          <w:rFonts w:ascii="David" w:hAnsi="David" w:cs="David"/>
          <w:b/>
          <w:bCs/>
          <w:sz w:val="24"/>
          <w:szCs w:val="24"/>
          <w:rtl/>
        </w:rPr>
        <w:t xml:space="preserve">יתרונות </w:t>
      </w:r>
    </w:p>
    <w:p w14:paraId="27D77339" w14:textId="3B57B38E" w:rsidR="003B73E6" w:rsidRPr="00661DF8" w:rsidRDefault="00FD6536" w:rsidP="0016196B">
      <w:pPr>
        <w:pStyle w:val="a3"/>
        <w:numPr>
          <w:ilvl w:val="0"/>
          <w:numId w:val="22"/>
        </w:numPr>
        <w:bidi/>
        <w:spacing w:after="0" w:line="360" w:lineRule="auto"/>
        <w:ind w:left="360"/>
        <w:rPr>
          <w:rFonts w:ascii="David" w:hAnsi="David" w:cs="David"/>
          <w:b/>
          <w:bCs/>
          <w:sz w:val="24"/>
          <w:szCs w:val="24"/>
        </w:rPr>
      </w:pPr>
      <w:r w:rsidRPr="00661DF8">
        <w:rPr>
          <w:rFonts w:ascii="David" w:hAnsi="David" w:cs="David"/>
          <w:sz w:val="24"/>
          <w:szCs w:val="24"/>
          <w:rtl/>
        </w:rPr>
        <w:t xml:space="preserve">לארגוני זכויות אדם לא ממשלתיים ששמים דגש על פיתוח וסיוע, אין כל מניעה לקבל מימון מדינתי. </w:t>
      </w:r>
      <w:ins w:id="5" w:author="Shelly Hoffman" w:date="2021-06-07T12:35:00Z">
        <w:r w:rsidR="002538AB">
          <w:rPr>
            <w:rFonts w:ascii="David" w:hAnsi="David" w:cs="David" w:hint="cs"/>
            <w:sz w:val="24"/>
            <w:szCs w:val="24"/>
            <w:rtl/>
          </w:rPr>
          <w:t>מה המשמעות של ז</w:t>
        </w:r>
      </w:ins>
      <w:ins w:id="6" w:author="Shelly Hoffman" w:date="2021-06-07T12:36:00Z">
        <w:r w:rsidR="002538AB">
          <w:rPr>
            <w:rFonts w:ascii="David" w:hAnsi="David" w:cs="David" w:hint="cs"/>
            <w:sz w:val="24"/>
            <w:szCs w:val="24"/>
            <w:rtl/>
          </w:rPr>
          <w:t>ה מבחינת היתרונות של הארגון?</w:t>
        </w:r>
      </w:ins>
    </w:p>
    <w:p w14:paraId="763F2745" w14:textId="1E20B5F2" w:rsidR="003D184D" w:rsidRPr="00661DF8" w:rsidRDefault="003D184D" w:rsidP="003D184D">
      <w:pPr>
        <w:pStyle w:val="a3"/>
        <w:numPr>
          <w:ilvl w:val="0"/>
          <w:numId w:val="22"/>
        </w:numPr>
        <w:bidi/>
        <w:spacing w:after="0" w:line="360" w:lineRule="auto"/>
        <w:ind w:left="360"/>
        <w:rPr>
          <w:rFonts w:ascii="David" w:hAnsi="David" w:cs="David"/>
          <w:b/>
          <w:bCs/>
          <w:sz w:val="24"/>
          <w:szCs w:val="24"/>
        </w:rPr>
      </w:pPr>
      <w:r w:rsidRPr="00661DF8">
        <w:rPr>
          <w:rFonts w:ascii="David" w:hAnsi="David" w:cs="David"/>
          <w:sz w:val="24"/>
          <w:szCs w:val="24"/>
          <w:rtl/>
        </w:rPr>
        <w:t>ארגונים בין-ממשלתיים זוכים לקבל מימון ע"י המדינות. ה-</w:t>
      </w:r>
      <w:r w:rsidRPr="00661DF8">
        <w:rPr>
          <w:rFonts w:ascii="David" w:hAnsi="David" w:cs="David"/>
          <w:sz w:val="24"/>
          <w:szCs w:val="24"/>
        </w:rPr>
        <w:t>USAID</w:t>
      </w:r>
      <w:r w:rsidRPr="00661DF8">
        <w:rPr>
          <w:rFonts w:ascii="David" w:hAnsi="David" w:cs="David"/>
          <w:sz w:val="24"/>
          <w:szCs w:val="24"/>
          <w:rtl/>
        </w:rPr>
        <w:t xml:space="preserve"> היא סוכנות הסיוע הבינלאומית האמריקנית לארגוני האו"ם, והיא המממנת העיקרית של פעילויות האו"ם. </w:t>
      </w:r>
      <w:ins w:id="7" w:author="Shelly Hoffman" w:date="2021-06-07T12:36:00Z">
        <w:r w:rsidR="006D50D0">
          <w:rPr>
            <w:rFonts w:ascii="David" w:hAnsi="David" w:cs="David" w:hint="cs"/>
            <w:sz w:val="24"/>
            <w:szCs w:val="24"/>
            <w:rtl/>
          </w:rPr>
          <w:t>מה היתרון? את מתארת עובדה אך חסר דיון במשמעות של המימון</w:t>
        </w:r>
      </w:ins>
    </w:p>
    <w:p w14:paraId="67E4D281" w14:textId="44E27991" w:rsidR="0016196B" w:rsidRPr="00661DF8" w:rsidRDefault="0016196B" w:rsidP="0016196B">
      <w:pPr>
        <w:pStyle w:val="a3"/>
        <w:numPr>
          <w:ilvl w:val="0"/>
          <w:numId w:val="17"/>
        </w:numPr>
        <w:bidi/>
        <w:spacing w:after="0" w:line="360" w:lineRule="auto"/>
        <w:ind w:left="360"/>
        <w:rPr>
          <w:rFonts w:ascii="David" w:hAnsi="David" w:cs="David"/>
          <w:sz w:val="24"/>
          <w:szCs w:val="24"/>
        </w:rPr>
      </w:pPr>
      <w:r w:rsidRPr="00661DF8">
        <w:rPr>
          <w:rFonts w:ascii="David" w:hAnsi="David" w:cs="David"/>
          <w:sz w:val="24"/>
          <w:szCs w:val="24"/>
          <w:rtl/>
        </w:rPr>
        <w:t xml:space="preserve">ארגונים בין ממשלתיים מקבלים מימון מהמדינות כל שנה, כך שהם יכולים לתכנן את פעילותם לטווח הארוך. </w:t>
      </w:r>
    </w:p>
    <w:p w14:paraId="2769EEAA" w14:textId="77777777" w:rsidR="0016196B" w:rsidRPr="00661DF8" w:rsidRDefault="0016196B" w:rsidP="0016196B">
      <w:pPr>
        <w:pStyle w:val="a3"/>
        <w:numPr>
          <w:ilvl w:val="0"/>
          <w:numId w:val="17"/>
        </w:numPr>
        <w:bidi/>
        <w:spacing w:after="0" w:line="360" w:lineRule="auto"/>
        <w:ind w:left="360"/>
        <w:rPr>
          <w:rFonts w:ascii="David" w:hAnsi="David" w:cs="David"/>
          <w:sz w:val="24"/>
          <w:szCs w:val="24"/>
          <w:rtl/>
        </w:rPr>
      </w:pPr>
      <w:r w:rsidRPr="00661DF8">
        <w:rPr>
          <w:rFonts w:ascii="David" w:hAnsi="David" w:cs="David"/>
          <w:sz w:val="24"/>
          <w:szCs w:val="24"/>
          <w:rtl/>
        </w:rPr>
        <w:t xml:space="preserve">ארגונים בין-ממשלתיים כמו האו"ם, הם ארגונים גדולים, היררכיים, יש להם נהלים ופרוצדורות שמאפשרים להם לפעול על פיהם ולנהל שינויים ותהליכים המובילים לשינויים רחבי היקף. </w:t>
      </w:r>
    </w:p>
    <w:p w14:paraId="3F5E8039" w14:textId="24DE7B90" w:rsidR="0016196B" w:rsidRPr="00661DF8" w:rsidRDefault="0016196B" w:rsidP="0016196B">
      <w:pPr>
        <w:pStyle w:val="a3"/>
        <w:numPr>
          <w:ilvl w:val="0"/>
          <w:numId w:val="17"/>
        </w:numPr>
        <w:bidi/>
        <w:spacing w:after="0" w:line="360" w:lineRule="auto"/>
        <w:ind w:left="360"/>
        <w:rPr>
          <w:rFonts w:ascii="David" w:hAnsi="David" w:cs="David"/>
          <w:sz w:val="24"/>
          <w:szCs w:val="24"/>
        </w:rPr>
      </w:pPr>
      <w:r w:rsidRPr="00661DF8">
        <w:rPr>
          <w:rFonts w:ascii="David" w:hAnsi="David" w:cs="David"/>
          <w:sz w:val="24"/>
          <w:szCs w:val="24"/>
          <w:rtl/>
        </w:rPr>
        <w:t xml:space="preserve">ארגונים לא ממשלתיים </w:t>
      </w:r>
      <w:r w:rsidR="00BD1272" w:rsidRPr="00661DF8">
        <w:rPr>
          <w:rFonts w:ascii="David" w:hAnsi="David" w:cs="David"/>
          <w:sz w:val="24"/>
          <w:szCs w:val="24"/>
          <w:rtl/>
        </w:rPr>
        <w:t xml:space="preserve">של סיוע ופיתוח פועלים </w:t>
      </w:r>
      <w:r w:rsidR="00A47BDF" w:rsidRPr="00661DF8">
        <w:rPr>
          <w:rFonts w:ascii="David" w:hAnsi="David" w:cs="David"/>
          <w:sz w:val="24"/>
          <w:szCs w:val="24"/>
          <w:rtl/>
        </w:rPr>
        <w:t xml:space="preserve">ברמת השטח, וזה מצריך כוח עבודה גדול, זר ומקומי כאחד, שיכולים להגיע למקומות הנידחים ביותר. </w:t>
      </w:r>
    </w:p>
    <w:p w14:paraId="347D5D4C" w14:textId="68BC1626" w:rsidR="00E219F0" w:rsidRPr="00661DF8" w:rsidRDefault="007E6D81" w:rsidP="00E219F0">
      <w:pPr>
        <w:pStyle w:val="a3"/>
        <w:numPr>
          <w:ilvl w:val="0"/>
          <w:numId w:val="17"/>
        </w:numPr>
        <w:bidi/>
        <w:spacing w:after="0" w:line="360" w:lineRule="auto"/>
        <w:ind w:left="360"/>
        <w:rPr>
          <w:rFonts w:ascii="David" w:hAnsi="David" w:cs="David"/>
          <w:sz w:val="24"/>
          <w:szCs w:val="24"/>
        </w:rPr>
      </w:pPr>
      <w:r w:rsidRPr="00661DF8">
        <w:rPr>
          <w:rFonts w:ascii="David" w:hAnsi="David" w:cs="David"/>
          <w:sz w:val="24"/>
          <w:szCs w:val="24"/>
          <w:rtl/>
        </w:rPr>
        <w:t xml:space="preserve">ארגוני בין-ממשלתיים פועלים בדרך כלל בערי הבירה מול </w:t>
      </w:r>
      <w:r w:rsidR="00D961CA" w:rsidRPr="00661DF8">
        <w:rPr>
          <w:rFonts w:ascii="David" w:hAnsi="David" w:cs="David"/>
          <w:sz w:val="24"/>
          <w:szCs w:val="24"/>
          <w:rtl/>
        </w:rPr>
        <w:t>רשויות המ</w:t>
      </w:r>
      <w:r w:rsidRPr="00661DF8">
        <w:rPr>
          <w:rFonts w:ascii="David" w:hAnsi="David" w:cs="David"/>
          <w:sz w:val="24"/>
          <w:szCs w:val="24"/>
          <w:rtl/>
        </w:rPr>
        <w:t xml:space="preserve">משלה, כך שיעילותם ונגישותם לשינוי מדיניות גדול בהרבה מהארגונים הלא-ממשלתיים. </w:t>
      </w:r>
    </w:p>
    <w:p w14:paraId="12AAA55F" w14:textId="5ECF3C20" w:rsidR="004109AD" w:rsidRPr="00661DF8" w:rsidRDefault="004109AD" w:rsidP="004109AD">
      <w:pPr>
        <w:pStyle w:val="a3"/>
        <w:numPr>
          <w:ilvl w:val="0"/>
          <w:numId w:val="17"/>
        </w:numPr>
        <w:bidi/>
        <w:spacing w:after="0" w:line="360" w:lineRule="auto"/>
        <w:ind w:left="360"/>
        <w:rPr>
          <w:rFonts w:ascii="David" w:hAnsi="David" w:cs="David"/>
          <w:sz w:val="24"/>
          <w:szCs w:val="24"/>
        </w:rPr>
      </w:pPr>
      <w:proofErr w:type="spellStart"/>
      <w:r w:rsidRPr="00661DF8">
        <w:rPr>
          <w:rFonts w:ascii="David" w:hAnsi="David" w:cs="David"/>
          <w:sz w:val="24"/>
          <w:szCs w:val="24"/>
          <w:rtl/>
        </w:rPr>
        <w:t>אל"מים</w:t>
      </w:r>
      <w:proofErr w:type="spellEnd"/>
      <w:r w:rsidRPr="00661DF8">
        <w:rPr>
          <w:rFonts w:ascii="David" w:hAnsi="David" w:cs="David"/>
          <w:sz w:val="24"/>
          <w:szCs w:val="24"/>
          <w:rtl/>
        </w:rPr>
        <w:t xml:space="preserve"> </w:t>
      </w:r>
      <w:r w:rsidR="00DF00A8" w:rsidRPr="00661DF8">
        <w:rPr>
          <w:rFonts w:ascii="David" w:hAnsi="David" w:cs="David"/>
          <w:sz w:val="24"/>
          <w:szCs w:val="24"/>
          <w:rtl/>
        </w:rPr>
        <w:t>לא שומרים על איפוק דיפלומטי ומפרים את ריבונות המדינה כדבר שבשגרה במסגרת פעילותם הציבורית</w:t>
      </w:r>
      <w:r w:rsidR="00735358" w:rsidRPr="00661DF8">
        <w:rPr>
          <w:rFonts w:ascii="David" w:hAnsi="David" w:cs="David"/>
          <w:sz w:val="24"/>
          <w:szCs w:val="24"/>
          <w:rtl/>
        </w:rPr>
        <w:t xml:space="preserve">, כדי למנוע הגבלות לסיוע. </w:t>
      </w:r>
    </w:p>
    <w:p w14:paraId="6E5D41BB" w14:textId="01CFA7CD" w:rsidR="00FC1D03" w:rsidRPr="00661DF8" w:rsidRDefault="00FC1D03" w:rsidP="0016196B">
      <w:pPr>
        <w:bidi/>
        <w:spacing w:after="0" w:line="360" w:lineRule="auto"/>
        <w:rPr>
          <w:rFonts w:ascii="David" w:hAnsi="David" w:cs="David"/>
          <w:b/>
          <w:bCs/>
          <w:sz w:val="24"/>
          <w:szCs w:val="24"/>
        </w:rPr>
      </w:pPr>
      <w:r w:rsidRPr="00661DF8">
        <w:rPr>
          <w:rFonts w:ascii="David" w:hAnsi="David" w:cs="David"/>
          <w:b/>
          <w:bCs/>
          <w:sz w:val="24"/>
          <w:szCs w:val="24"/>
          <w:rtl/>
        </w:rPr>
        <w:t xml:space="preserve">חסרונות </w:t>
      </w:r>
    </w:p>
    <w:p w14:paraId="7C6500EE" w14:textId="06F708A1" w:rsidR="0016196B" w:rsidRPr="00661DF8" w:rsidRDefault="0016196B" w:rsidP="0016196B">
      <w:pPr>
        <w:pStyle w:val="a3"/>
        <w:numPr>
          <w:ilvl w:val="0"/>
          <w:numId w:val="22"/>
        </w:numPr>
        <w:bidi/>
        <w:spacing w:after="0" w:line="360" w:lineRule="auto"/>
        <w:ind w:left="360"/>
        <w:rPr>
          <w:rFonts w:ascii="David" w:hAnsi="David" w:cs="David"/>
          <w:b/>
          <w:bCs/>
          <w:sz w:val="24"/>
          <w:szCs w:val="24"/>
        </w:rPr>
      </w:pPr>
      <w:r w:rsidRPr="00661DF8">
        <w:rPr>
          <w:rFonts w:ascii="David" w:hAnsi="David" w:cs="David"/>
          <w:sz w:val="24"/>
          <w:szCs w:val="24"/>
          <w:rtl/>
        </w:rPr>
        <w:t xml:space="preserve">אל"מ ששמים דגש על מדיניות ומטרתם היא לקדם מדיניות שבעצם מבקשת לבקר את המדיניות הקיימת במדינה, לא תוכל לקבל סיוע כספי מרשויות המדינה בשל ניגוד אינטרסים. </w:t>
      </w:r>
    </w:p>
    <w:p w14:paraId="4E12CEFF" w14:textId="1F2BBA6F" w:rsidR="008A7479" w:rsidRPr="00661DF8" w:rsidRDefault="008A7479" w:rsidP="008A7479">
      <w:pPr>
        <w:pStyle w:val="a3"/>
        <w:numPr>
          <w:ilvl w:val="0"/>
          <w:numId w:val="22"/>
        </w:numPr>
        <w:bidi/>
        <w:spacing w:after="0" w:line="360" w:lineRule="auto"/>
        <w:ind w:left="360"/>
        <w:rPr>
          <w:rFonts w:ascii="David" w:hAnsi="David" w:cs="David"/>
          <w:b/>
          <w:bCs/>
          <w:sz w:val="24"/>
          <w:szCs w:val="24"/>
        </w:rPr>
      </w:pPr>
      <w:r w:rsidRPr="00661DF8">
        <w:rPr>
          <w:rFonts w:ascii="David" w:hAnsi="David" w:cs="David"/>
          <w:sz w:val="24"/>
          <w:szCs w:val="24"/>
          <w:rtl/>
        </w:rPr>
        <w:t xml:space="preserve">כיוון </w:t>
      </w:r>
      <w:proofErr w:type="spellStart"/>
      <w:r w:rsidRPr="00661DF8">
        <w:rPr>
          <w:rFonts w:ascii="David" w:hAnsi="David" w:cs="David"/>
          <w:sz w:val="24"/>
          <w:szCs w:val="24"/>
          <w:rtl/>
        </w:rPr>
        <w:t>שאל"מים</w:t>
      </w:r>
      <w:proofErr w:type="spellEnd"/>
      <w:r w:rsidRPr="00661DF8">
        <w:rPr>
          <w:rFonts w:ascii="David" w:hAnsi="David" w:cs="David"/>
          <w:sz w:val="24"/>
          <w:szCs w:val="24"/>
          <w:rtl/>
        </w:rPr>
        <w:t xml:space="preserve"> לא מקבלים כסף באופן קבוע מגופי מימון, </w:t>
      </w:r>
      <w:r w:rsidR="00F71888" w:rsidRPr="00661DF8">
        <w:rPr>
          <w:rFonts w:ascii="David" w:hAnsi="David" w:cs="David"/>
          <w:sz w:val="24"/>
          <w:szCs w:val="24"/>
          <w:rtl/>
        </w:rPr>
        <w:t xml:space="preserve">כל שנה הם צריכים לדאוג לגיוס כספים ולכן יש קושי בלתכנן פעילויות לטווח הארוך. </w:t>
      </w:r>
    </w:p>
    <w:p w14:paraId="1C15C70D" w14:textId="662D49E3" w:rsidR="003B73E6" w:rsidRPr="00661DF8" w:rsidRDefault="00315351" w:rsidP="008C1A44">
      <w:pPr>
        <w:pStyle w:val="a3"/>
        <w:numPr>
          <w:ilvl w:val="0"/>
          <w:numId w:val="22"/>
        </w:numPr>
        <w:bidi/>
        <w:spacing w:after="0" w:line="360" w:lineRule="auto"/>
        <w:ind w:left="360"/>
        <w:rPr>
          <w:rFonts w:ascii="David" w:hAnsi="David" w:cs="David"/>
          <w:b/>
          <w:bCs/>
          <w:sz w:val="24"/>
          <w:szCs w:val="24"/>
        </w:rPr>
      </w:pPr>
      <w:proofErr w:type="spellStart"/>
      <w:r w:rsidRPr="00661DF8">
        <w:rPr>
          <w:rFonts w:ascii="David" w:hAnsi="David" w:cs="David"/>
          <w:sz w:val="24"/>
          <w:szCs w:val="24"/>
          <w:rtl/>
        </w:rPr>
        <w:t>לאל"מים</w:t>
      </w:r>
      <w:proofErr w:type="spellEnd"/>
      <w:r w:rsidRPr="00661DF8">
        <w:rPr>
          <w:rFonts w:ascii="David" w:hAnsi="David" w:cs="David"/>
          <w:sz w:val="24"/>
          <w:szCs w:val="24"/>
          <w:rtl/>
        </w:rPr>
        <w:t xml:space="preserve"> יש נטייה לא לערב את עבודתם עם גופים אחרים, כך שהיקף פעילותם מוגבל כיוון שאין להם קשר בין אחד לשני במרחבים גדולים.</w:t>
      </w:r>
      <w:ins w:id="8" w:author="Shelly Hoffman" w:date="2021-06-07T12:37:00Z">
        <w:r w:rsidR="009079B2">
          <w:rPr>
            <w:rFonts w:ascii="David" w:hAnsi="David" w:cs="David" w:hint="cs"/>
            <w:sz w:val="24"/>
            <w:szCs w:val="24"/>
            <w:rtl/>
          </w:rPr>
          <w:t xml:space="preserve"> לא מדויק</w:t>
        </w:r>
      </w:ins>
      <w:r w:rsidRPr="00661DF8">
        <w:rPr>
          <w:rFonts w:ascii="David" w:hAnsi="David" w:cs="David"/>
          <w:sz w:val="24"/>
          <w:szCs w:val="24"/>
          <w:rtl/>
        </w:rPr>
        <w:t xml:space="preserve"> </w:t>
      </w:r>
    </w:p>
    <w:p w14:paraId="7EF6DA5F" w14:textId="5CAB3ECE" w:rsidR="001872D2" w:rsidRPr="00661DF8" w:rsidRDefault="00E219F0" w:rsidP="001872D2">
      <w:pPr>
        <w:pStyle w:val="a3"/>
        <w:numPr>
          <w:ilvl w:val="0"/>
          <w:numId w:val="22"/>
        </w:numPr>
        <w:bidi/>
        <w:spacing w:after="0" w:line="360" w:lineRule="auto"/>
        <w:ind w:left="360"/>
        <w:rPr>
          <w:rFonts w:ascii="David" w:hAnsi="David" w:cs="David"/>
          <w:b/>
          <w:bCs/>
          <w:sz w:val="24"/>
          <w:szCs w:val="24"/>
          <w:rtl/>
        </w:rPr>
      </w:pPr>
      <w:r w:rsidRPr="00661DF8">
        <w:rPr>
          <w:rFonts w:ascii="David" w:hAnsi="David" w:cs="David"/>
          <w:sz w:val="24"/>
          <w:szCs w:val="24"/>
          <w:rtl/>
        </w:rPr>
        <w:t xml:space="preserve">ארגונים בין-ממשלתיים של האו"ם פועלים בזהירות דיפלומטית במדינות שזקוקות לסיוע ואינן מפרות את ריבונות המדינה. </w:t>
      </w:r>
      <w:r w:rsidR="00A23501" w:rsidRPr="00661DF8">
        <w:rPr>
          <w:rFonts w:ascii="David" w:hAnsi="David" w:cs="David"/>
          <w:sz w:val="24"/>
          <w:szCs w:val="24"/>
          <w:rtl/>
        </w:rPr>
        <w:t>ה</w:t>
      </w:r>
      <w:r w:rsidR="00C75617" w:rsidRPr="00661DF8">
        <w:rPr>
          <w:rFonts w:ascii="David" w:hAnsi="David" w:cs="David"/>
          <w:sz w:val="24"/>
          <w:szCs w:val="24"/>
          <w:rtl/>
        </w:rPr>
        <w:t>ן</w:t>
      </w:r>
      <w:r w:rsidR="00A23501" w:rsidRPr="00661DF8">
        <w:rPr>
          <w:rFonts w:ascii="David" w:hAnsi="David" w:cs="David"/>
          <w:sz w:val="24"/>
          <w:szCs w:val="24"/>
          <w:rtl/>
        </w:rPr>
        <w:t xml:space="preserve"> יעשו </w:t>
      </w:r>
      <w:r w:rsidR="00C75617" w:rsidRPr="00661DF8">
        <w:rPr>
          <w:rFonts w:ascii="David" w:hAnsi="David" w:cs="David"/>
          <w:sz w:val="24"/>
          <w:szCs w:val="24"/>
          <w:rtl/>
        </w:rPr>
        <w:t>כן</w:t>
      </w:r>
      <w:r w:rsidR="00A23501" w:rsidRPr="00661DF8">
        <w:rPr>
          <w:rFonts w:ascii="David" w:hAnsi="David" w:cs="David"/>
          <w:sz w:val="24"/>
          <w:szCs w:val="24"/>
          <w:rtl/>
        </w:rPr>
        <w:t xml:space="preserve">, רק אם מועצת הביטחון של האו"ם תאפשר זאת. </w:t>
      </w:r>
    </w:p>
    <w:p w14:paraId="7AC3AFC0" w14:textId="4F6165ED" w:rsidR="007340C0" w:rsidRPr="00661DF8" w:rsidRDefault="00E5304E" w:rsidP="007340C0">
      <w:pPr>
        <w:bidi/>
        <w:spacing w:after="0" w:line="360" w:lineRule="auto"/>
        <w:rPr>
          <w:rFonts w:ascii="David" w:hAnsi="David" w:cs="David"/>
          <w:sz w:val="24"/>
          <w:szCs w:val="24"/>
          <w:rtl/>
        </w:rPr>
      </w:pPr>
      <w:r w:rsidRPr="00661DF8">
        <w:rPr>
          <w:rFonts w:ascii="David" w:hAnsi="David" w:cs="David"/>
          <w:sz w:val="24"/>
          <w:szCs w:val="24"/>
          <w:rtl/>
        </w:rPr>
        <w:lastRenderedPageBreak/>
        <w:t xml:space="preserve">ניתן לראות בקטע בקשת סיוע </w:t>
      </w:r>
      <w:r w:rsidR="00906B06" w:rsidRPr="00661DF8">
        <w:rPr>
          <w:rFonts w:ascii="David" w:hAnsi="David" w:cs="David"/>
          <w:sz w:val="24"/>
          <w:szCs w:val="24"/>
          <w:rtl/>
        </w:rPr>
        <w:t xml:space="preserve">ממדינות </w:t>
      </w:r>
      <w:r w:rsidRPr="00661DF8">
        <w:rPr>
          <w:rFonts w:ascii="David" w:hAnsi="David" w:cs="David"/>
          <w:sz w:val="24"/>
          <w:szCs w:val="24"/>
          <w:rtl/>
        </w:rPr>
        <w:t xml:space="preserve">לארגון </w:t>
      </w:r>
      <w:r w:rsidR="002A1712" w:rsidRPr="00661DF8">
        <w:rPr>
          <w:rFonts w:ascii="David" w:hAnsi="David" w:cs="David"/>
          <w:sz w:val="24"/>
          <w:szCs w:val="24"/>
          <w:rtl/>
        </w:rPr>
        <w:t xml:space="preserve">בין-ממשלתי, </w:t>
      </w:r>
      <w:r w:rsidRPr="00661DF8">
        <w:rPr>
          <w:rFonts w:ascii="David" w:hAnsi="David" w:cs="David"/>
          <w:sz w:val="24"/>
          <w:szCs w:val="24"/>
          <w:rtl/>
        </w:rPr>
        <w:t>יוניצף</w:t>
      </w:r>
      <w:r w:rsidR="002B3072" w:rsidRPr="00661DF8">
        <w:rPr>
          <w:rFonts w:ascii="David" w:hAnsi="David" w:cs="David"/>
          <w:sz w:val="24"/>
          <w:szCs w:val="24"/>
          <w:rtl/>
        </w:rPr>
        <w:t xml:space="preserve"> - סוכנות האו"ם לסיוע לילדים,</w:t>
      </w:r>
      <w:r w:rsidRPr="00661DF8">
        <w:rPr>
          <w:rFonts w:ascii="David" w:hAnsi="David" w:cs="David"/>
          <w:sz w:val="24"/>
          <w:szCs w:val="24"/>
          <w:rtl/>
        </w:rPr>
        <w:t xml:space="preserve"> שיסייע למדינות המתפתחות במאבק הקורונה. </w:t>
      </w:r>
      <w:r w:rsidR="002A1712" w:rsidRPr="00661DF8">
        <w:rPr>
          <w:rFonts w:ascii="David" w:hAnsi="David" w:cs="David"/>
          <w:sz w:val="24"/>
          <w:szCs w:val="24"/>
          <w:rtl/>
        </w:rPr>
        <w:t xml:space="preserve">"הדרישה העצומה בעולם למסכות, והעיוותים החדשים בשוק הפרטי, אילצו כמה מדינות לבקש סיוע מיוניצף" </w:t>
      </w:r>
    </w:p>
    <w:p w14:paraId="1735A6C0" w14:textId="18497856" w:rsidR="00FA515E" w:rsidRPr="00661DF8" w:rsidRDefault="00FA515E" w:rsidP="00FA515E">
      <w:pPr>
        <w:bidi/>
        <w:spacing w:after="0" w:line="360" w:lineRule="auto"/>
        <w:rPr>
          <w:rFonts w:ascii="David" w:hAnsi="David" w:cs="David"/>
          <w:sz w:val="24"/>
          <w:szCs w:val="24"/>
          <w:rtl/>
        </w:rPr>
      </w:pPr>
      <w:r w:rsidRPr="00661DF8">
        <w:rPr>
          <w:rFonts w:ascii="David" w:hAnsi="David" w:cs="David"/>
          <w:sz w:val="24"/>
          <w:szCs w:val="24"/>
          <w:rtl/>
        </w:rPr>
        <w:t>ניתן לראות בקטע שיתוף פעולה בין ארגוני האו"ם השונים, במילים "</w:t>
      </w:r>
      <w:r w:rsidRPr="00661DF8">
        <w:rPr>
          <w:rFonts w:ascii="David" w:hAnsi="David" w:cs="David"/>
          <w:rtl/>
        </w:rPr>
        <w:t xml:space="preserve"> </w:t>
      </w:r>
      <w:r w:rsidRPr="00661DF8">
        <w:rPr>
          <w:rFonts w:ascii="David" w:hAnsi="David" w:cs="David"/>
          <w:sz w:val="24"/>
          <w:szCs w:val="24"/>
          <w:rtl/>
        </w:rPr>
        <w:t>...מנהלת קרן רפואית</w:t>
      </w:r>
      <w:r w:rsidRPr="00661DF8">
        <w:rPr>
          <w:rFonts w:ascii="David" w:hAnsi="David" w:cs="David"/>
          <w:sz w:val="24"/>
          <w:szCs w:val="24"/>
        </w:rPr>
        <w:t>,</w:t>
      </w:r>
    </w:p>
    <w:p w14:paraId="004AC19C" w14:textId="77777777" w:rsidR="00FA515E" w:rsidRPr="00661DF8" w:rsidRDefault="00FA515E" w:rsidP="00FA515E">
      <w:pPr>
        <w:bidi/>
        <w:spacing w:after="0" w:line="360" w:lineRule="auto"/>
        <w:rPr>
          <w:rFonts w:ascii="David" w:hAnsi="David" w:cs="David"/>
          <w:sz w:val="24"/>
          <w:szCs w:val="24"/>
          <w:rtl/>
        </w:rPr>
      </w:pPr>
      <w:r w:rsidRPr="00661DF8">
        <w:rPr>
          <w:rFonts w:ascii="David" w:hAnsi="David" w:cs="David"/>
          <w:sz w:val="24"/>
          <w:szCs w:val="24"/>
          <w:rtl/>
        </w:rPr>
        <w:t>המשתפת פעולה עם ארגון הבריאות העולמי בניסיון לסייע למדינות עניות להשיג ציוד שיאפשר להן</w:t>
      </w:r>
    </w:p>
    <w:p w14:paraId="6690250A" w14:textId="58F0A1A2" w:rsidR="00FA515E" w:rsidRPr="00661DF8" w:rsidRDefault="00FA515E" w:rsidP="00FA515E">
      <w:pPr>
        <w:bidi/>
        <w:spacing w:after="0" w:line="360" w:lineRule="auto"/>
        <w:rPr>
          <w:rFonts w:ascii="David" w:hAnsi="David" w:cs="David"/>
          <w:sz w:val="24"/>
          <w:szCs w:val="24"/>
          <w:rtl/>
        </w:rPr>
      </w:pPr>
      <w:r w:rsidRPr="00661DF8">
        <w:rPr>
          <w:rFonts w:ascii="David" w:hAnsi="David" w:cs="David"/>
          <w:sz w:val="24"/>
          <w:szCs w:val="24"/>
          <w:rtl/>
        </w:rPr>
        <w:t>לערוך בדיקות."</w:t>
      </w:r>
      <w:ins w:id="9" w:author="Shelly Hoffman" w:date="2021-06-07T12:37:00Z">
        <w:r w:rsidR="001B1B5E">
          <w:rPr>
            <w:rFonts w:ascii="David" w:hAnsi="David" w:cs="David" w:hint="cs"/>
            <w:sz w:val="24"/>
            <w:szCs w:val="24"/>
            <w:rtl/>
          </w:rPr>
          <w:t xml:space="preserve"> זה לא ניתוח. </w:t>
        </w:r>
      </w:ins>
    </w:p>
    <w:p w14:paraId="6F619232" w14:textId="201D7431" w:rsidR="00FA515E" w:rsidRPr="00661DF8" w:rsidRDefault="00FA515E" w:rsidP="009D775F">
      <w:pPr>
        <w:bidi/>
        <w:spacing w:after="0" w:line="360" w:lineRule="auto"/>
        <w:rPr>
          <w:rFonts w:ascii="David" w:hAnsi="David" w:cs="David"/>
          <w:sz w:val="24"/>
          <w:szCs w:val="24"/>
          <w:rtl/>
        </w:rPr>
      </w:pPr>
      <w:r w:rsidRPr="00661DF8">
        <w:rPr>
          <w:rFonts w:ascii="David" w:hAnsi="David" w:cs="David"/>
          <w:sz w:val="24"/>
          <w:szCs w:val="24"/>
          <w:rtl/>
        </w:rPr>
        <w:t>בנוסף, ארגון רופאים לזכויות האדם הישראלי</w:t>
      </w:r>
      <w:r w:rsidR="00F604FE" w:rsidRPr="00661DF8">
        <w:rPr>
          <w:rFonts w:ascii="David" w:hAnsi="David" w:cs="David"/>
          <w:sz w:val="24"/>
          <w:szCs w:val="24"/>
          <w:rtl/>
        </w:rPr>
        <w:t xml:space="preserve"> המופיע בקטע</w:t>
      </w:r>
      <w:r w:rsidRPr="00661DF8">
        <w:rPr>
          <w:rFonts w:ascii="David" w:hAnsi="David" w:cs="David"/>
          <w:sz w:val="24"/>
          <w:szCs w:val="24"/>
          <w:rtl/>
        </w:rPr>
        <w:t>, הינו ארגון לא-ממשלתי ישראלי, וכמו הארגון "רופאים ללא גבולות" נותן סיוע רפואי ל</w:t>
      </w:r>
      <w:r w:rsidR="00794C5A" w:rsidRPr="00661DF8">
        <w:rPr>
          <w:rFonts w:ascii="David" w:hAnsi="David" w:cs="David"/>
          <w:sz w:val="24"/>
          <w:szCs w:val="24"/>
          <w:rtl/>
        </w:rPr>
        <w:t>חולים</w:t>
      </w:r>
      <w:r w:rsidR="00461250" w:rsidRPr="00661DF8">
        <w:rPr>
          <w:rFonts w:ascii="David" w:hAnsi="David" w:cs="David"/>
          <w:sz w:val="24"/>
          <w:szCs w:val="24"/>
          <w:rtl/>
        </w:rPr>
        <w:t xml:space="preserve"> ונזקקים. </w:t>
      </w:r>
    </w:p>
    <w:p w14:paraId="24FF3E1D" w14:textId="536E6F94" w:rsidR="00F604FE" w:rsidRPr="00661DF8" w:rsidRDefault="00F604FE" w:rsidP="009D775F">
      <w:pPr>
        <w:bidi/>
        <w:spacing w:after="0" w:line="360" w:lineRule="auto"/>
        <w:rPr>
          <w:rFonts w:ascii="David" w:hAnsi="David" w:cs="David"/>
          <w:sz w:val="24"/>
          <w:szCs w:val="24"/>
          <w:rtl/>
        </w:rPr>
      </w:pPr>
      <w:r w:rsidRPr="00661DF8">
        <w:rPr>
          <w:rFonts w:ascii="David" w:hAnsi="David" w:cs="David"/>
          <w:sz w:val="24"/>
          <w:szCs w:val="24"/>
          <w:rtl/>
        </w:rPr>
        <w:t xml:space="preserve">ארגון הבריאות העולמי של האו"ם חובר ליוזמת "עולם אחד יחד בבית" על מנת להביע סולידריות, </w:t>
      </w:r>
      <w:r w:rsidR="001B7366" w:rsidRPr="00661DF8">
        <w:rPr>
          <w:rFonts w:ascii="David" w:hAnsi="David" w:cs="David"/>
          <w:sz w:val="24"/>
          <w:szCs w:val="24"/>
          <w:rtl/>
        </w:rPr>
        <w:t xml:space="preserve">וניסיון להרגיע את השפעות חבריות-כלכליות. </w:t>
      </w:r>
      <w:r w:rsidR="009D775F" w:rsidRPr="00661DF8">
        <w:rPr>
          <w:rFonts w:ascii="David" w:hAnsi="David" w:cs="David"/>
          <w:sz w:val="24"/>
          <w:szCs w:val="24"/>
          <w:rtl/>
        </w:rPr>
        <w:t>"</w:t>
      </w:r>
      <w:r w:rsidR="009D775F" w:rsidRPr="00661DF8">
        <w:rPr>
          <w:rFonts w:ascii="David" w:hAnsi="David" w:cs="David"/>
          <w:rtl/>
        </w:rPr>
        <w:t xml:space="preserve"> </w:t>
      </w:r>
      <w:r w:rsidR="009D775F" w:rsidRPr="00661DF8">
        <w:rPr>
          <w:rFonts w:ascii="David" w:hAnsi="David" w:cs="David"/>
          <w:sz w:val="24"/>
          <w:szCs w:val="24"/>
          <w:rtl/>
        </w:rPr>
        <w:t>האו"ם מגויס במלואו... אנחנו גאים להצטרף ליוזמת "עולם אחד: יחד בבית" במאמץ למנוע את התפשטות הנגיף..."</w:t>
      </w:r>
    </w:p>
    <w:p w14:paraId="3FCFBDAA" w14:textId="2275ABEE" w:rsidR="007F6DB8" w:rsidRDefault="007F6DB8" w:rsidP="007F6DB8">
      <w:pPr>
        <w:bidi/>
        <w:spacing w:after="0" w:line="360" w:lineRule="auto"/>
        <w:rPr>
          <w:ins w:id="10" w:author="Shelly Hoffman" w:date="2021-06-07T12:37:00Z"/>
          <w:rFonts w:ascii="David" w:hAnsi="David" w:cs="David"/>
          <w:sz w:val="24"/>
          <w:szCs w:val="24"/>
          <w:rtl/>
        </w:rPr>
      </w:pPr>
    </w:p>
    <w:p w14:paraId="17518867" w14:textId="2D4F1684" w:rsidR="001B1B5E" w:rsidRPr="00661DF8" w:rsidRDefault="001B1B5E" w:rsidP="001B1B5E">
      <w:pPr>
        <w:bidi/>
        <w:spacing w:after="0" w:line="360" w:lineRule="auto"/>
        <w:rPr>
          <w:rFonts w:ascii="David" w:hAnsi="David" w:cs="David"/>
          <w:sz w:val="24"/>
          <w:szCs w:val="24"/>
          <w:rtl/>
        </w:rPr>
      </w:pPr>
      <w:ins w:id="11" w:author="Shelly Hoffman" w:date="2021-06-07T12:37:00Z">
        <w:r>
          <w:rPr>
            <w:rFonts w:ascii="David" w:hAnsi="David" w:cs="David" w:hint="cs"/>
            <w:sz w:val="24"/>
            <w:szCs w:val="24"/>
            <w:rtl/>
          </w:rPr>
          <w:t>ניתוח של הטקס</w:t>
        </w:r>
      </w:ins>
      <w:ins w:id="12" w:author="Shelly Hoffman" w:date="2021-06-07T12:38:00Z">
        <w:r>
          <w:rPr>
            <w:rFonts w:ascii="David" w:hAnsi="David" w:cs="David" w:hint="cs"/>
            <w:sz w:val="24"/>
            <w:szCs w:val="24"/>
            <w:rtl/>
          </w:rPr>
          <w:t xml:space="preserve">ט צריך להיעשות ביחס לטענות. יש להיעזר בטקסט כדי להדגים טענות. </w:t>
        </w:r>
      </w:ins>
    </w:p>
    <w:p w14:paraId="3A3D59F7" w14:textId="77777777" w:rsidR="007E15FE" w:rsidRDefault="007E15FE" w:rsidP="00AD3249">
      <w:pPr>
        <w:bidi/>
        <w:spacing w:after="0" w:line="360" w:lineRule="auto"/>
        <w:rPr>
          <w:ins w:id="13" w:author="Shelly Hoffman" w:date="2021-06-08T10:48:00Z"/>
          <w:rFonts w:ascii="David" w:hAnsi="David" w:cs="David"/>
          <w:b/>
          <w:bCs/>
          <w:sz w:val="24"/>
          <w:szCs w:val="24"/>
          <w:rtl/>
        </w:rPr>
      </w:pPr>
    </w:p>
    <w:p w14:paraId="76C27EA8" w14:textId="5FE6F477" w:rsidR="00FC015F" w:rsidRPr="00661DF8" w:rsidRDefault="0015364D" w:rsidP="007E15FE">
      <w:pPr>
        <w:bidi/>
        <w:spacing w:after="0" w:line="360" w:lineRule="auto"/>
        <w:rPr>
          <w:rFonts w:ascii="David" w:hAnsi="David" w:cs="David"/>
          <w:b/>
          <w:bCs/>
          <w:sz w:val="24"/>
          <w:szCs w:val="24"/>
          <w:rtl/>
        </w:rPr>
      </w:pPr>
      <w:r w:rsidRPr="00661DF8">
        <w:rPr>
          <w:rFonts w:ascii="David" w:hAnsi="David" w:cs="David"/>
          <w:b/>
          <w:bCs/>
          <w:sz w:val="24"/>
          <w:szCs w:val="24"/>
          <w:rtl/>
        </w:rPr>
        <w:t xml:space="preserve">שאלה  5 </w:t>
      </w:r>
    </w:p>
    <w:p w14:paraId="40CF88FA" w14:textId="77777777" w:rsidR="00FC015F" w:rsidRPr="00661DF8" w:rsidRDefault="00EC05B2" w:rsidP="00AD3249">
      <w:pPr>
        <w:bidi/>
        <w:spacing w:after="0" w:line="360" w:lineRule="auto"/>
        <w:rPr>
          <w:rFonts w:ascii="David" w:hAnsi="David" w:cs="David"/>
          <w:b/>
          <w:bCs/>
          <w:sz w:val="24"/>
          <w:szCs w:val="24"/>
          <w:rtl/>
        </w:rPr>
      </w:pPr>
      <w:r w:rsidRPr="00661DF8">
        <w:rPr>
          <w:rFonts w:ascii="David" w:hAnsi="David" w:cs="David"/>
          <w:sz w:val="24"/>
          <w:szCs w:val="24"/>
          <w:rtl/>
        </w:rPr>
        <w:t xml:space="preserve">עוד </w:t>
      </w:r>
      <w:r w:rsidR="00C261AD" w:rsidRPr="00661DF8">
        <w:rPr>
          <w:rFonts w:ascii="David" w:hAnsi="David" w:cs="David"/>
          <w:sz w:val="24"/>
          <w:szCs w:val="24"/>
          <w:rtl/>
        </w:rPr>
        <w:t xml:space="preserve">בטרם הוקם בית הדין הפלילי הבינלאומי בהאג, הוקמו בתי דין פליליים </w:t>
      </w:r>
      <w:r w:rsidR="00595189" w:rsidRPr="00661DF8">
        <w:rPr>
          <w:rFonts w:ascii="David" w:hAnsi="David" w:cs="David"/>
          <w:sz w:val="24"/>
          <w:szCs w:val="24"/>
          <w:rtl/>
        </w:rPr>
        <w:t>ה</w:t>
      </w:r>
      <w:r w:rsidR="00C261AD" w:rsidRPr="00661DF8">
        <w:rPr>
          <w:rFonts w:ascii="David" w:hAnsi="David" w:cs="David"/>
          <w:sz w:val="24"/>
          <w:szCs w:val="24"/>
          <w:rtl/>
        </w:rPr>
        <w:t>זמניים:</w:t>
      </w:r>
    </w:p>
    <w:p w14:paraId="0E611334" w14:textId="0470705A" w:rsidR="00A3679C" w:rsidRPr="00661DF8" w:rsidRDefault="000574F1" w:rsidP="00AD3249">
      <w:pPr>
        <w:bidi/>
        <w:spacing w:after="0" w:line="360" w:lineRule="auto"/>
        <w:rPr>
          <w:rFonts w:ascii="David" w:hAnsi="David" w:cs="David"/>
          <w:sz w:val="24"/>
          <w:szCs w:val="24"/>
          <w:rtl/>
        </w:rPr>
      </w:pPr>
      <w:r w:rsidRPr="00661DF8">
        <w:rPr>
          <w:rFonts w:ascii="David" w:hAnsi="David" w:cs="David"/>
          <w:sz w:val="24"/>
          <w:szCs w:val="24"/>
          <w:rtl/>
        </w:rPr>
        <w:t>עם סיום מלחמת העולם השנייה הוקמו בתי דין פליליים בנירנברג ו</w:t>
      </w:r>
      <w:r w:rsidR="00E07A9E" w:rsidRPr="00661DF8">
        <w:rPr>
          <w:rFonts w:ascii="David" w:hAnsi="David" w:cs="David"/>
          <w:sz w:val="24"/>
          <w:szCs w:val="24"/>
          <w:rtl/>
        </w:rPr>
        <w:t>ב</w:t>
      </w:r>
      <w:r w:rsidRPr="00661DF8">
        <w:rPr>
          <w:rFonts w:ascii="David" w:hAnsi="David" w:cs="David"/>
          <w:sz w:val="24"/>
          <w:szCs w:val="24"/>
          <w:rtl/>
        </w:rPr>
        <w:t>טוקיו על מנת ל</w:t>
      </w:r>
      <w:r w:rsidR="000C6339" w:rsidRPr="00661DF8">
        <w:rPr>
          <w:rFonts w:ascii="David" w:hAnsi="David" w:cs="David"/>
          <w:sz w:val="24"/>
          <w:szCs w:val="24"/>
          <w:rtl/>
        </w:rPr>
        <w:t>העמיד לדין חשודים</w:t>
      </w:r>
      <w:r w:rsidRPr="00661DF8">
        <w:rPr>
          <w:rFonts w:ascii="David" w:hAnsi="David" w:cs="David"/>
          <w:sz w:val="24"/>
          <w:szCs w:val="24"/>
          <w:rtl/>
        </w:rPr>
        <w:t xml:space="preserve"> </w:t>
      </w:r>
      <w:r w:rsidR="000C6339" w:rsidRPr="00661DF8">
        <w:rPr>
          <w:rFonts w:ascii="David" w:hAnsi="David" w:cs="David"/>
          <w:sz w:val="24"/>
          <w:szCs w:val="24"/>
          <w:rtl/>
        </w:rPr>
        <w:t xml:space="preserve">שהיו </w:t>
      </w:r>
      <w:r w:rsidRPr="00661DF8">
        <w:rPr>
          <w:rFonts w:ascii="David" w:hAnsi="David" w:cs="David"/>
          <w:sz w:val="24"/>
          <w:szCs w:val="24"/>
          <w:rtl/>
        </w:rPr>
        <w:t xml:space="preserve">אנשי צבא ובכירים במפלגה הנאצית </w:t>
      </w:r>
      <w:r w:rsidR="00EB40D4" w:rsidRPr="00661DF8">
        <w:rPr>
          <w:rFonts w:ascii="David" w:hAnsi="David" w:cs="David"/>
          <w:sz w:val="24"/>
          <w:szCs w:val="24"/>
          <w:rtl/>
        </w:rPr>
        <w:t>ובממשל היפני.</w:t>
      </w:r>
      <w:r w:rsidR="000C6339" w:rsidRPr="00661DF8">
        <w:rPr>
          <w:rFonts w:ascii="David" w:hAnsi="David" w:cs="David"/>
          <w:sz w:val="24"/>
          <w:szCs w:val="24"/>
          <w:rtl/>
        </w:rPr>
        <w:t xml:space="preserve"> </w:t>
      </w:r>
      <w:r w:rsidR="008E5B0C" w:rsidRPr="00661DF8">
        <w:rPr>
          <w:rFonts w:ascii="David" w:hAnsi="David" w:cs="David"/>
          <w:sz w:val="24"/>
          <w:szCs w:val="24"/>
          <w:rtl/>
        </w:rPr>
        <w:t>מוסדות שיפוטיים אלה היוו צעד תקדימי כיוון שזו הייתה הפעם הראשונה בה הוקמה מסגרת שיפוטית בינלאומית ולא פנים מדינתית.</w:t>
      </w:r>
      <w:r w:rsidR="009D617E" w:rsidRPr="00661DF8">
        <w:rPr>
          <w:rFonts w:ascii="David" w:hAnsi="David" w:cs="David"/>
          <w:sz w:val="24"/>
          <w:szCs w:val="24"/>
          <w:rtl/>
        </w:rPr>
        <w:t xml:space="preserve"> צעד תקדימי נוסף היה היכולת להעמיד לדין אנשים פרטיים על </w:t>
      </w:r>
      <w:proofErr w:type="spellStart"/>
      <w:r w:rsidR="009D617E" w:rsidRPr="00661DF8">
        <w:rPr>
          <w:rFonts w:ascii="David" w:hAnsi="David" w:cs="David"/>
          <w:sz w:val="24"/>
          <w:szCs w:val="24"/>
          <w:rtl/>
        </w:rPr>
        <w:t>פש</w:t>
      </w:r>
      <w:proofErr w:type="spellEnd"/>
      <w:r w:rsidR="004063D7" w:rsidRPr="00661DF8">
        <w:rPr>
          <w:rFonts w:ascii="David" w:hAnsi="David" w:cs="David"/>
          <w:sz w:val="24"/>
          <w:szCs w:val="24"/>
        </w:rPr>
        <w:t>s</w:t>
      </w:r>
      <w:proofErr w:type="spellStart"/>
      <w:r w:rsidR="009D617E" w:rsidRPr="00661DF8">
        <w:rPr>
          <w:rFonts w:ascii="David" w:hAnsi="David" w:cs="David"/>
          <w:sz w:val="24"/>
          <w:szCs w:val="24"/>
          <w:rtl/>
        </w:rPr>
        <w:t>עים</w:t>
      </w:r>
      <w:proofErr w:type="spellEnd"/>
      <w:r w:rsidR="009D617E" w:rsidRPr="00661DF8">
        <w:rPr>
          <w:rFonts w:ascii="David" w:hAnsi="David" w:cs="David"/>
          <w:sz w:val="24"/>
          <w:szCs w:val="24"/>
          <w:rtl/>
        </w:rPr>
        <w:t xml:space="preserve"> כל-כך חמורים נגד האנושות ולא את המדינה. </w:t>
      </w:r>
    </w:p>
    <w:p w14:paraId="601CFF79" w14:textId="07B9985F" w:rsidR="009379D3" w:rsidRPr="00661DF8" w:rsidRDefault="009574C3" w:rsidP="00AD3249">
      <w:pPr>
        <w:bidi/>
        <w:spacing w:after="0" w:line="360" w:lineRule="auto"/>
        <w:rPr>
          <w:rFonts w:ascii="David" w:hAnsi="David" w:cs="David"/>
          <w:sz w:val="24"/>
          <w:szCs w:val="24"/>
          <w:rtl/>
        </w:rPr>
      </w:pPr>
      <w:r w:rsidRPr="00661DF8">
        <w:rPr>
          <w:rFonts w:ascii="David" w:hAnsi="David" w:cs="David"/>
          <w:sz w:val="24"/>
          <w:szCs w:val="24"/>
          <w:rtl/>
        </w:rPr>
        <w:t xml:space="preserve">לאחר המלחמה הקרה, </w:t>
      </w:r>
      <w:r w:rsidR="00DF7743" w:rsidRPr="00661DF8">
        <w:rPr>
          <w:rFonts w:ascii="David" w:hAnsi="David" w:cs="David"/>
          <w:sz w:val="24"/>
          <w:szCs w:val="24"/>
          <w:rtl/>
        </w:rPr>
        <w:t xml:space="preserve">בתי דין פליליים נוספים הוקמו ב-1993 ביוגוסלביה בעקבות מלחמת האזרחים שהתרחשה שם, וב-1994 הוקם בית דין פלילי שהעמיד לדין אנשים שנחשדו בפשע הג'נוסייד ברואנדה. </w:t>
      </w:r>
      <w:r w:rsidR="008B10E4" w:rsidRPr="00661DF8">
        <w:rPr>
          <w:rFonts w:ascii="David" w:hAnsi="David" w:cs="David"/>
          <w:sz w:val="24"/>
          <w:szCs w:val="24"/>
          <w:rtl/>
        </w:rPr>
        <w:t>בתי הדין האלה היו זמניים והוקמו "אד-הוק" ל</w:t>
      </w:r>
      <w:r w:rsidR="006213EE" w:rsidRPr="00661DF8">
        <w:rPr>
          <w:rFonts w:ascii="David" w:hAnsi="David" w:cs="David"/>
          <w:sz w:val="24"/>
          <w:szCs w:val="24"/>
          <w:rtl/>
        </w:rPr>
        <w:t>צורכי העמדה לדין של פושעי מלחמה במקרים ספציפיים ולאחר מכן התפרקו.</w:t>
      </w:r>
    </w:p>
    <w:p w14:paraId="205D8D4D" w14:textId="4B52DBF0" w:rsidR="001D2C75" w:rsidRPr="00661DF8" w:rsidRDefault="007F31F1" w:rsidP="00AD3249">
      <w:pPr>
        <w:bidi/>
        <w:spacing w:after="0" w:line="360" w:lineRule="auto"/>
        <w:rPr>
          <w:rFonts w:ascii="David" w:hAnsi="David" w:cs="David"/>
          <w:sz w:val="24"/>
          <w:szCs w:val="24"/>
          <w:rtl/>
        </w:rPr>
      </w:pPr>
      <w:r w:rsidRPr="00661DF8">
        <w:rPr>
          <w:rFonts w:ascii="David" w:hAnsi="David" w:cs="David"/>
          <w:sz w:val="24"/>
          <w:szCs w:val="24"/>
          <w:rtl/>
        </w:rPr>
        <w:t xml:space="preserve">בית הדין </w:t>
      </w:r>
      <w:r w:rsidR="00F76DFC" w:rsidRPr="00661DF8">
        <w:rPr>
          <w:rFonts w:ascii="David" w:hAnsi="David" w:cs="David"/>
          <w:sz w:val="24"/>
          <w:szCs w:val="24"/>
          <w:rtl/>
        </w:rPr>
        <w:t xml:space="preserve">הפלילי הבינלאומי </w:t>
      </w:r>
      <w:r w:rsidRPr="00661DF8">
        <w:rPr>
          <w:rFonts w:ascii="David" w:hAnsi="David" w:cs="David"/>
          <w:sz w:val="24"/>
          <w:szCs w:val="24"/>
          <w:rtl/>
        </w:rPr>
        <w:t>הקבוע הוקם בהאג, הולנד</w:t>
      </w:r>
      <w:r w:rsidR="00A727F2" w:rsidRPr="00661DF8">
        <w:rPr>
          <w:rFonts w:ascii="David" w:hAnsi="David" w:cs="David"/>
          <w:sz w:val="24"/>
          <w:szCs w:val="24"/>
          <w:rtl/>
        </w:rPr>
        <w:t>,</w:t>
      </w:r>
      <w:r w:rsidRPr="00661DF8">
        <w:rPr>
          <w:rFonts w:ascii="David" w:hAnsi="David" w:cs="David"/>
          <w:sz w:val="24"/>
          <w:szCs w:val="24"/>
          <w:rtl/>
        </w:rPr>
        <w:t xml:space="preserve"> לאחר שנתחמה חוקת רומא ב-1998 ונכנסה לתוקפה ב-2002. </w:t>
      </w:r>
      <w:r w:rsidR="003B7473" w:rsidRPr="00661DF8">
        <w:rPr>
          <w:rFonts w:ascii="David" w:hAnsi="David" w:cs="David"/>
          <w:sz w:val="24"/>
          <w:szCs w:val="24"/>
          <w:rtl/>
        </w:rPr>
        <w:t>בסמכותו של הבי</w:t>
      </w:r>
      <w:r w:rsidR="00A727F2" w:rsidRPr="00661DF8">
        <w:rPr>
          <w:rFonts w:ascii="David" w:hAnsi="David" w:cs="David"/>
          <w:sz w:val="24"/>
          <w:szCs w:val="24"/>
          <w:rtl/>
        </w:rPr>
        <w:t xml:space="preserve">ת </w:t>
      </w:r>
      <w:r w:rsidR="003B7473" w:rsidRPr="00661DF8">
        <w:rPr>
          <w:rFonts w:ascii="David" w:hAnsi="David" w:cs="David"/>
          <w:sz w:val="24"/>
          <w:szCs w:val="24"/>
          <w:rtl/>
        </w:rPr>
        <w:t xml:space="preserve">הדין לדון בעבירות חמורות שהן פשעים נגד האנושות, פשעי מלחמה, ג'נוסייד ותוקפנות כפי שנוסחו בחוקה. </w:t>
      </w:r>
    </w:p>
    <w:p w14:paraId="6420557E" w14:textId="342F7263" w:rsidR="00A727F2" w:rsidRPr="00661DF8" w:rsidRDefault="0072207B" w:rsidP="00AD3249">
      <w:pPr>
        <w:bidi/>
        <w:spacing w:after="0" w:line="360" w:lineRule="auto"/>
        <w:rPr>
          <w:rFonts w:ascii="David" w:hAnsi="David" w:cs="David"/>
          <w:sz w:val="24"/>
          <w:szCs w:val="24"/>
          <w:rtl/>
        </w:rPr>
      </w:pPr>
      <w:r w:rsidRPr="00661DF8">
        <w:rPr>
          <w:rFonts w:ascii="David" w:hAnsi="David" w:cs="David"/>
          <w:sz w:val="24"/>
          <w:szCs w:val="24"/>
          <w:rtl/>
        </w:rPr>
        <w:t>ההבדלים המהותיים בין בית הדין הקבוע בהאג לבי</w:t>
      </w:r>
      <w:r w:rsidR="00FA6CE6" w:rsidRPr="00661DF8">
        <w:rPr>
          <w:rFonts w:ascii="David" w:hAnsi="David" w:cs="David"/>
          <w:sz w:val="24"/>
          <w:szCs w:val="24"/>
          <w:rtl/>
        </w:rPr>
        <w:t>ן</w:t>
      </w:r>
      <w:r w:rsidRPr="00661DF8">
        <w:rPr>
          <w:rFonts w:ascii="David" w:hAnsi="David" w:cs="David"/>
          <w:sz w:val="24"/>
          <w:szCs w:val="24"/>
          <w:rtl/>
        </w:rPr>
        <w:t xml:space="preserve"> בתי הדין הפליליים הזמניים:</w:t>
      </w:r>
    </w:p>
    <w:p w14:paraId="1BAF59A0" w14:textId="63E45214" w:rsidR="00570E72" w:rsidRPr="00661DF8" w:rsidRDefault="00570E72" w:rsidP="00AD3249">
      <w:pPr>
        <w:pStyle w:val="a3"/>
        <w:numPr>
          <w:ilvl w:val="0"/>
          <w:numId w:val="2"/>
        </w:numPr>
        <w:bidi/>
        <w:spacing w:after="0" w:line="360" w:lineRule="auto"/>
        <w:ind w:left="360"/>
        <w:rPr>
          <w:rFonts w:ascii="David" w:hAnsi="David" w:cs="David"/>
          <w:sz w:val="24"/>
          <w:szCs w:val="24"/>
        </w:rPr>
      </w:pPr>
      <w:r w:rsidRPr="00661DF8">
        <w:rPr>
          <w:rFonts w:ascii="David" w:hAnsi="David" w:cs="David"/>
          <w:sz w:val="24"/>
          <w:szCs w:val="24"/>
          <w:rtl/>
        </w:rPr>
        <w:t>הקמת בתי הדין הפליליים הזמניים בנירנברג וטוקיו הוקמו ע"י המדינות המנצחות במלחמת העולם השנייה</w:t>
      </w:r>
      <w:r w:rsidR="00E0660B" w:rsidRPr="00661DF8">
        <w:rPr>
          <w:rFonts w:ascii="David" w:hAnsi="David" w:cs="David"/>
          <w:sz w:val="24"/>
          <w:szCs w:val="24"/>
          <w:rtl/>
        </w:rPr>
        <w:t>, שהן ארה"ב, ברית המועצות, בריטניה וצרפת.</w:t>
      </w:r>
      <w:r w:rsidR="004C4699" w:rsidRPr="00661DF8">
        <w:rPr>
          <w:rFonts w:ascii="David" w:hAnsi="David" w:cs="David"/>
          <w:sz w:val="24"/>
          <w:szCs w:val="24"/>
          <w:rtl/>
        </w:rPr>
        <w:t xml:space="preserve"> כיוצא בזאת, היחידים שהועמדו למשפט בבתי הדין הללו היו בכירים מהמדינות המפסידות של מלחמת העולם השנייה. </w:t>
      </w:r>
      <w:commentRangeStart w:id="14"/>
      <w:r w:rsidR="00620194" w:rsidRPr="00661DF8">
        <w:rPr>
          <w:rFonts w:ascii="David" w:hAnsi="David" w:cs="David"/>
          <w:sz w:val="24"/>
          <w:szCs w:val="24"/>
          <w:rtl/>
        </w:rPr>
        <w:t>לעומת זאת, בית הדין הפלילי הבינלאומי הקבוע בהאג הוקם על ידי מועצת האו"ם מבוס</w:t>
      </w:r>
      <w:r w:rsidR="005B2110" w:rsidRPr="00661DF8">
        <w:rPr>
          <w:rFonts w:ascii="David" w:hAnsi="David" w:cs="David"/>
          <w:sz w:val="24"/>
          <w:szCs w:val="24"/>
          <w:rtl/>
        </w:rPr>
        <w:t xml:space="preserve">ס על חוקת רומא היוצרת </w:t>
      </w:r>
      <w:commentRangeEnd w:id="14"/>
      <w:r w:rsidR="007E15FE">
        <w:rPr>
          <w:rStyle w:val="a8"/>
          <w:rtl/>
        </w:rPr>
        <w:commentReference w:id="14"/>
      </w:r>
      <w:r w:rsidR="005B2110" w:rsidRPr="00661DF8">
        <w:rPr>
          <w:rFonts w:ascii="David" w:hAnsi="David" w:cs="David"/>
          <w:sz w:val="24"/>
          <w:szCs w:val="24"/>
          <w:rtl/>
        </w:rPr>
        <w:t xml:space="preserve">מסגרת דיונית בינלאומית חדשה. החוקה מהווה אמצעי עוצמתי להגנה על ערכים אוניברסליים, ובפעם הראשונה בהיסטוריה נוצרת ערכאת שפיטה בינלאומית בעלת פוטנציאל תחולה אוניברסלי. </w:t>
      </w:r>
    </w:p>
    <w:p w14:paraId="7FC70EFA" w14:textId="02C062DA" w:rsidR="00E84B66" w:rsidRPr="00661DF8" w:rsidRDefault="001D0323" w:rsidP="00AD3249">
      <w:pPr>
        <w:pStyle w:val="a3"/>
        <w:numPr>
          <w:ilvl w:val="0"/>
          <w:numId w:val="2"/>
        </w:numPr>
        <w:bidi/>
        <w:spacing w:after="0" w:line="360" w:lineRule="auto"/>
        <w:ind w:left="360"/>
        <w:rPr>
          <w:rFonts w:ascii="David" w:hAnsi="David" w:cs="David"/>
          <w:sz w:val="24"/>
          <w:szCs w:val="24"/>
        </w:rPr>
      </w:pPr>
      <w:r w:rsidRPr="00661DF8">
        <w:rPr>
          <w:rFonts w:ascii="David" w:hAnsi="David" w:cs="David"/>
          <w:sz w:val="24"/>
          <w:szCs w:val="24"/>
          <w:rtl/>
        </w:rPr>
        <w:t>הטענה לסלקטיביות: בתי הדין הפליליים הזמניים בנירנברג וטוקיו הוקמו ע"י ה</w:t>
      </w:r>
      <w:r w:rsidR="00785493" w:rsidRPr="00661DF8">
        <w:rPr>
          <w:rFonts w:ascii="David" w:hAnsi="David" w:cs="David"/>
          <w:sz w:val="24"/>
          <w:szCs w:val="24"/>
          <w:rtl/>
        </w:rPr>
        <w:t xml:space="preserve">מדינות </w:t>
      </w:r>
      <w:r w:rsidRPr="00661DF8">
        <w:rPr>
          <w:rFonts w:ascii="David" w:hAnsi="David" w:cs="David"/>
          <w:sz w:val="24"/>
          <w:szCs w:val="24"/>
          <w:rtl/>
        </w:rPr>
        <w:t>שניצחו במלחמת העולם השנייה</w:t>
      </w:r>
      <w:r w:rsidR="00E7466B" w:rsidRPr="00661DF8">
        <w:rPr>
          <w:rFonts w:ascii="David" w:hAnsi="David" w:cs="David"/>
          <w:sz w:val="24"/>
          <w:szCs w:val="24"/>
          <w:rtl/>
        </w:rPr>
        <w:t xml:space="preserve">. </w:t>
      </w:r>
      <w:r w:rsidRPr="00661DF8">
        <w:rPr>
          <w:rFonts w:ascii="David" w:hAnsi="David" w:cs="David"/>
          <w:sz w:val="24"/>
          <w:szCs w:val="24"/>
          <w:rtl/>
        </w:rPr>
        <w:t xml:space="preserve">בכירים מהמדינות הללו שככל הנראה ביצעו גם הם פשעים נגד האנושות </w:t>
      </w:r>
      <w:r w:rsidR="00CD5200" w:rsidRPr="00661DF8">
        <w:rPr>
          <w:rFonts w:ascii="David" w:hAnsi="David" w:cs="David"/>
          <w:sz w:val="24"/>
          <w:szCs w:val="24"/>
          <w:rtl/>
        </w:rPr>
        <w:t xml:space="preserve">במהלך המלחמה </w:t>
      </w:r>
      <w:r w:rsidRPr="00661DF8">
        <w:rPr>
          <w:rFonts w:ascii="David" w:hAnsi="David" w:cs="David"/>
          <w:sz w:val="24"/>
          <w:szCs w:val="24"/>
          <w:rtl/>
        </w:rPr>
        <w:lastRenderedPageBreak/>
        <w:t xml:space="preserve">לא הועמדו לדין. </w:t>
      </w:r>
      <w:r w:rsidR="00B26E09" w:rsidRPr="00661DF8">
        <w:rPr>
          <w:rFonts w:ascii="David" w:hAnsi="David" w:cs="David"/>
          <w:sz w:val="24"/>
          <w:szCs w:val="24"/>
          <w:rtl/>
        </w:rPr>
        <w:t xml:space="preserve">בתי הדין בעניין יוגוסלביה ורואנדה הוקמו ע"י מעצמות שיושבות במועצת הביטחון של האו"ם, ולכן גם במקרה זה, מועה"ב לא </w:t>
      </w:r>
      <w:r w:rsidR="009F13FE" w:rsidRPr="00661DF8">
        <w:rPr>
          <w:rFonts w:ascii="David" w:hAnsi="David" w:cs="David"/>
          <w:sz w:val="24"/>
          <w:szCs w:val="24"/>
          <w:rtl/>
        </w:rPr>
        <w:t>הקימה</w:t>
      </w:r>
      <w:r w:rsidR="00B26E09" w:rsidRPr="00661DF8">
        <w:rPr>
          <w:rFonts w:ascii="David" w:hAnsi="David" w:cs="David"/>
          <w:sz w:val="24"/>
          <w:szCs w:val="24"/>
          <w:rtl/>
        </w:rPr>
        <w:t xml:space="preserve"> בתי דין לסכסוכים שמתרחשים במעצמות</w:t>
      </w:r>
      <w:r w:rsidR="00B07DBA" w:rsidRPr="00661DF8">
        <w:rPr>
          <w:rFonts w:ascii="David" w:hAnsi="David" w:cs="David"/>
          <w:sz w:val="24"/>
          <w:szCs w:val="24"/>
          <w:rtl/>
        </w:rPr>
        <w:t xml:space="preserve">. </w:t>
      </w:r>
    </w:p>
    <w:p w14:paraId="05354E1E" w14:textId="7D74AF74" w:rsidR="00BE1ECC" w:rsidRPr="00661DF8" w:rsidRDefault="00580FE6" w:rsidP="00AD3249">
      <w:pPr>
        <w:pStyle w:val="a3"/>
        <w:bidi/>
        <w:spacing w:after="0" w:line="360" w:lineRule="auto"/>
        <w:ind w:left="360"/>
        <w:rPr>
          <w:rFonts w:ascii="David" w:hAnsi="David" w:cs="David"/>
          <w:sz w:val="24"/>
          <w:szCs w:val="24"/>
          <w:rtl/>
        </w:rPr>
      </w:pPr>
      <w:r w:rsidRPr="00661DF8">
        <w:rPr>
          <w:rFonts w:ascii="David" w:hAnsi="David" w:cs="David"/>
          <w:sz w:val="24"/>
          <w:szCs w:val="24"/>
          <w:rtl/>
        </w:rPr>
        <w:t>ל</w:t>
      </w:r>
      <w:r w:rsidR="00B07DBA" w:rsidRPr="00661DF8">
        <w:rPr>
          <w:rFonts w:ascii="David" w:hAnsi="David" w:cs="David"/>
          <w:sz w:val="24"/>
          <w:szCs w:val="24"/>
          <w:rtl/>
        </w:rPr>
        <w:t xml:space="preserve">בית הדין הפלילי הבינלאומי בהאג יש את הסמכות להעמיד לדין אזרחים של </w:t>
      </w:r>
      <w:r w:rsidRPr="00661DF8">
        <w:rPr>
          <w:rFonts w:ascii="David" w:hAnsi="David" w:cs="David"/>
          <w:sz w:val="24"/>
          <w:szCs w:val="24"/>
          <w:rtl/>
        </w:rPr>
        <w:t>מעל ל</w:t>
      </w:r>
      <w:del w:id="15" w:author="Shelly Hoffman" w:date="2021-06-08T10:50:00Z">
        <w:r w:rsidRPr="00661DF8" w:rsidDel="007E15FE">
          <w:rPr>
            <w:rFonts w:ascii="David" w:hAnsi="David" w:cs="David"/>
            <w:sz w:val="24"/>
            <w:szCs w:val="24"/>
            <w:rtl/>
          </w:rPr>
          <w:delText>-60</w:delText>
        </w:r>
      </w:del>
      <w:ins w:id="16" w:author="Shelly Hoffman" w:date="2021-06-08T10:50:00Z">
        <w:r w:rsidR="007E15FE">
          <w:rPr>
            <w:rFonts w:ascii="David" w:hAnsi="David" w:cs="David" w:hint="cs"/>
            <w:sz w:val="24"/>
            <w:szCs w:val="24"/>
            <w:rtl/>
          </w:rPr>
          <w:t>120</w:t>
        </w:r>
      </w:ins>
      <w:r w:rsidRPr="00661DF8">
        <w:rPr>
          <w:rFonts w:ascii="David" w:hAnsi="David" w:cs="David"/>
          <w:sz w:val="24"/>
          <w:szCs w:val="24"/>
          <w:rtl/>
        </w:rPr>
        <w:t xml:space="preserve"> מדינות שחתמו ואשררו את החוקה</w:t>
      </w:r>
      <w:r w:rsidR="00BE1ECC" w:rsidRPr="00661DF8">
        <w:rPr>
          <w:rFonts w:ascii="David" w:hAnsi="David" w:cs="David"/>
          <w:sz w:val="24"/>
          <w:szCs w:val="24"/>
          <w:rtl/>
        </w:rPr>
        <w:t xml:space="preserve">, לכן </w:t>
      </w:r>
      <w:r w:rsidR="003277E2" w:rsidRPr="00661DF8">
        <w:rPr>
          <w:rFonts w:ascii="David" w:hAnsi="David" w:cs="David"/>
          <w:sz w:val="24"/>
          <w:szCs w:val="24"/>
          <w:rtl/>
        </w:rPr>
        <w:t>סמכות זו</w:t>
      </w:r>
      <w:r w:rsidR="00BE1ECC" w:rsidRPr="00661DF8">
        <w:rPr>
          <w:rFonts w:ascii="David" w:hAnsi="David" w:cs="David"/>
          <w:sz w:val="24"/>
          <w:szCs w:val="24"/>
          <w:rtl/>
        </w:rPr>
        <w:t xml:space="preserve"> </w:t>
      </w:r>
      <w:r w:rsidR="003277E2" w:rsidRPr="00661DF8">
        <w:rPr>
          <w:rFonts w:ascii="David" w:hAnsi="David" w:cs="David"/>
          <w:sz w:val="24"/>
          <w:szCs w:val="24"/>
          <w:rtl/>
        </w:rPr>
        <w:t>מקטינה</w:t>
      </w:r>
      <w:r w:rsidR="005C4412" w:rsidRPr="00661DF8">
        <w:rPr>
          <w:rFonts w:ascii="David" w:hAnsi="David" w:cs="David"/>
          <w:sz w:val="24"/>
          <w:szCs w:val="24"/>
          <w:rtl/>
        </w:rPr>
        <w:t xml:space="preserve"> את החשש לצדק סלקטיבי. </w:t>
      </w:r>
      <w:r w:rsidR="00BE1ECC" w:rsidRPr="00661DF8">
        <w:rPr>
          <w:rFonts w:ascii="David" w:hAnsi="David" w:cs="David"/>
          <w:sz w:val="24"/>
          <w:szCs w:val="24"/>
          <w:rtl/>
        </w:rPr>
        <w:t xml:space="preserve"> </w:t>
      </w:r>
    </w:p>
    <w:p w14:paraId="4C28F18C" w14:textId="348FB43D" w:rsidR="003D1BB8" w:rsidRPr="00661DF8" w:rsidRDefault="00645F07" w:rsidP="00AD3249">
      <w:pPr>
        <w:pStyle w:val="a3"/>
        <w:numPr>
          <w:ilvl w:val="0"/>
          <w:numId w:val="2"/>
        </w:numPr>
        <w:bidi/>
        <w:spacing w:after="0" w:line="360" w:lineRule="auto"/>
        <w:ind w:left="360"/>
        <w:rPr>
          <w:rFonts w:ascii="David" w:hAnsi="David" w:cs="David"/>
          <w:sz w:val="24"/>
          <w:szCs w:val="24"/>
        </w:rPr>
      </w:pPr>
      <w:r w:rsidRPr="00661DF8">
        <w:rPr>
          <w:rFonts w:ascii="David" w:hAnsi="David" w:cs="David"/>
          <w:sz w:val="24"/>
          <w:szCs w:val="24"/>
          <w:rtl/>
        </w:rPr>
        <w:t xml:space="preserve">בתי הדין הפליליים הזמניים בנירנברג וטוקיו </w:t>
      </w:r>
      <w:r w:rsidR="003F27F2" w:rsidRPr="00661DF8">
        <w:rPr>
          <w:rFonts w:ascii="David" w:hAnsi="David" w:cs="David"/>
          <w:sz w:val="24"/>
          <w:szCs w:val="24"/>
          <w:rtl/>
        </w:rPr>
        <w:t>ש</w:t>
      </w:r>
      <w:r w:rsidRPr="00661DF8">
        <w:rPr>
          <w:rFonts w:ascii="David" w:hAnsi="David" w:cs="David"/>
          <w:sz w:val="24"/>
          <w:szCs w:val="24"/>
          <w:rtl/>
        </w:rPr>
        <w:t>הוקמו לאחר מלחמת העולם השנייה</w:t>
      </w:r>
      <w:r w:rsidR="0040156F" w:rsidRPr="00661DF8">
        <w:rPr>
          <w:rFonts w:ascii="David" w:hAnsi="David" w:cs="David"/>
          <w:sz w:val="24"/>
          <w:szCs w:val="24"/>
          <w:rtl/>
        </w:rPr>
        <w:t xml:space="preserve"> היו מצומצמים מאוד מבחינת זמן ותקופה, כיוון ש</w:t>
      </w:r>
      <w:r w:rsidR="003F27F2" w:rsidRPr="00661DF8">
        <w:rPr>
          <w:rFonts w:ascii="David" w:hAnsi="David" w:cs="David"/>
          <w:sz w:val="24"/>
          <w:szCs w:val="24"/>
          <w:rtl/>
        </w:rPr>
        <w:t xml:space="preserve">התמקדו אך ורק בבכירים בממשל הנאצי והיפני שפעלו </w:t>
      </w:r>
      <w:r w:rsidR="0040156F" w:rsidRPr="00661DF8">
        <w:rPr>
          <w:rFonts w:ascii="David" w:hAnsi="David" w:cs="David"/>
          <w:sz w:val="24"/>
          <w:szCs w:val="24"/>
          <w:rtl/>
        </w:rPr>
        <w:t xml:space="preserve">במסגרת מלחמת העולם השנייה. </w:t>
      </w:r>
      <w:r w:rsidR="00BB7315" w:rsidRPr="00661DF8">
        <w:rPr>
          <w:rFonts w:ascii="David" w:hAnsi="David" w:cs="David"/>
          <w:sz w:val="24"/>
          <w:szCs w:val="24"/>
          <w:rtl/>
        </w:rPr>
        <w:t>לעומת</w:t>
      </w:r>
      <w:r w:rsidR="00293552" w:rsidRPr="00661DF8">
        <w:rPr>
          <w:rFonts w:ascii="David" w:hAnsi="David" w:cs="David"/>
          <w:sz w:val="24"/>
          <w:szCs w:val="24"/>
          <w:rtl/>
        </w:rPr>
        <w:t>ם</w:t>
      </w:r>
      <w:r w:rsidR="00BB7315" w:rsidRPr="00661DF8">
        <w:rPr>
          <w:rFonts w:ascii="David" w:hAnsi="David" w:cs="David"/>
          <w:sz w:val="24"/>
          <w:szCs w:val="24"/>
          <w:rtl/>
        </w:rPr>
        <w:t xml:space="preserve">, בית הדין הפלילי הקבוע בהאג בעל סמכויות שיפוט נרחבות ואוניברסליות להעמיד לדין פושעי מלחמה ופשעים בינלאומיים אחרים ללא הגבלה של זמן ומקום מסוימים. </w:t>
      </w:r>
      <w:ins w:id="17" w:author="Shelly Hoffman" w:date="2021-06-08T10:50:00Z">
        <w:r w:rsidR="007E15FE">
          <w:rPr>
            <w:rFonts w:ascii="David" w:hAnsi="David" w:cs="David"/>
            <w:sz w:val="24"/>
            <w:szCs w:val="24"/>
            <w:rtl/>
          </w:rPr>
          <w:t>–</w:t>
        </w:r>
        <w:r w:rsidR="007E15FE">
          <w:rPr>
            <w:rFonts w:ascii="David" w:hAnsi="David" w:cs="David" w:hint="cs"/>
            <w:sz w:val="24"/>
            <w:szCs w:val="24"/>
            <w:rtl/>
          </w:rPr>
          <w:t xml:space="preserve"> להסביר כיצד</w:t>
        </w:r>
      </w:ins>
    </w:p>
    <w:p w14:paraId="66E6B288" w14:textId="5AF8C425" w:rsidR="00620194" w:rsidRPr="00661DF8" w:rsidRDefault="003D1BB8" w:rsidP="00AD3249">
      <w:pPr>
        <w:pStyle w:val="a3"/>
        <w:bidi/>
        <w:spacing w:after="0" w:line="360" w:lineRule="auto"/>
        <w:ind w:left="360"/>
        <w:rPr>
          <w:rFonts w:ascii="David" w:hAnsi="David" w:cs="David"/>
          <w:sz w:val="24"/>
          <w:szCs w:val="24"/>
          <w:rtl/>
        </w:rPr>
      </w:pPr>
      <w:r w:rsidRPr="00661DF8">
        <w:rPr>
          <w:rFonts w:ascii="David" w:hAnsi="David" w:cs="David"/>
          <w:sz w:val="24"/>
          <w:szCs w:val="24"/>
          <w:rtl/>
        </w:rPr>
        <w:t xml:space="preserve">בנוסף לכך, בתי הדין הפליליים הזמניים </w:t>
      </w:r>
      <w:r w:rsidR="00170331" w:rsidRPr="00661DF8">
        <w:rPr>
          <w:rFonts w:ascii="David" w:hAnsi="David" w:cs="David"/>
          <w:sz w:val="24"/>
          <w:szCs w:val="24"/>
          <w:rtl/>
        </w:rPr>
        <w:t>הוקמו "אד-הוק" לאחר מעשה</w:t>
      </w:r>
      <w:r w:rsidR="00D1299B" w:rsidRPr="00661DF8">
        <w:rPr>
          <w:rFonts w:ascii="David" w:hAnsi="David" w:cs="David"/>
          <w:sz w:val="24"/>
          <w:szCs w:val="24"/>
          <w:rtl/>
        </w:rPr>
        <w:t xml:space="preserve">. חידושו של בית הדין הקבוע בהאג הוא ביכולת שלו להעמיד לדין אנשים פרטיים שמבצעים פשעים בזמן אמת. </w:t>
      </w:r>
    </w:p>
    <w:p w14:paraId="0651D831" w14:textId="46819BDC" w:rsidR="0061464A" w:rsidRDefault="0061464A" w:rsidP="00AD3249">
      <w:pPr>
        <w:pStyle w:val="a3"/>
        <w:numPr>
          <w:ilvl w:val="0"/>
          <w:numId w:val="2"/>
        </w:numPr>
        <w:bidi/>
        <w:spacing w:after="0" w:line="360" w:lineRule="auto"/>
        <w:ind w:left="360"/>
        <w:rPr>
          <w:ins w:id="18" w:author="Shelly Hoffman" w:date="2021-06-08T10:50:00Z"/>
          <w:rFonts w:ascii="David" w:hAnsi="David" w:cs="David"/>
          <w:sz w:val="24"/>
          <w:szCs w:val="24"/>
        </w:rPr>
      </w:pPr>
      <w:r w:rsidRPr="00661DF8">
        <w:rPr>
          <w:rFonts w:ascii="David" w:hAnsi="David" w:cs="David"/>
          <w:sz w:val="24"/>
          <w:szCs w:val="24"/>
          <w:rtl/>
        </w:rPr>
        <w:t xml:space="preserve">הרתעתו של בית הדין הפלילי </w:t>
      </w:r>
      <w:r w:rsidR="00372F19" w:rsidRPr="00661DF8">
        <w:rPr>
          <w:rFonts w:ascii="David" w:hAnsi="David" w:cs="David"/>
          <w:sz w:val="24"/>
          <w:szCs w:val="24"/>
          <w:rtl/>
        </w:rPr>
        <w:t xml:space="preserve">הקבוע </w:t>
      </w:r>
      <w:r w:rsidRPr="00661DF8">
        <w:rPr>
          <w:rFonts w:ascii="David" w:hAnsi="David" w:cs="David"/>
          <w:sz w:val="24"/>
          <w:szCs w:val="24"/>
          <w:rtl/>
        </w:rPr>
        <w:t xml:space="preserve">מעודדת מדינות להעמיד לדין בעצמן. </w:t>
      </w:r>
      <w:r w:rsidR="004D2892" w:rsidRPr="00661DF8">
        <w:rPr>
          <w:rFonts w:ascii="David" w:hAnsi="David" w:cs="David"/>
          <w:sz w:val="24"/>
          <w:szCs w:val="24"/>
          <w:rtl/>
        </w:rPr>
        <w:t xml:space="preserve">למדינה שבה מתרחש הסכסוך, יש </w:t>
      </w:r>
      <w:r w:rsidR="00084C5C" w:rsidRPr="00661DF8">
        <w:rPr>
          <w:rFonts w:ascii="David" w:hAnsi="David" w:cs="David"/>
          <w:sz w:val="24"/>
          <w:szCs w:val="24"/>
          <w:rtl/>
        </w:rPr>
        <w:t xml:space="preserve">את הזכות </w:t>
      </w:r>
      <w:r w:rsidR="004D2892" w:rsidRPr="00661DF8">
        <w:rPr>
          <w:rFonts w:ascii="David" w:hAnsi="David" w:cs="David"/>
          <w:sz w:val="24"/>
          <w:szCs w:val="24"/>
          <w:rtl/>
        </w:rPr>
        <w:t>להעמיד לדין בבתי המשפט שלה.</w:t>
      </w:r>
      <w:r w:rsidR="00084C5C" w:rsidRPr="00661DF8">
        <w:rPr>
          <w:rFonts w:ascii="David" w:hAnsi="David" w:cs="David"/>
          <w:sz w:val="24"/>
          <w:szCs w:val="24"/>
          <w:rtl/>
        </w:rPr>
        <w:t xml:space="preserve"> </w:t>
      </w:r>
      <w:r w:rsidR="001D58E2" w:rsidRPr="00661DF8">
        <w:rPr>
          <w:rFonts w:ascii="David" w:hAnsi="David" w:cs="David"/>
          <w:sz w:val="24"/>
          <w:szCs w:val="24"/>
          <w:rtl/>
        </w:rPr>
        <w:t xml:space="preserve">רק במקרים בהם המדינה לא מעמידה לדין או עושה זאת רק למראית עין, אז סמכות השיפוט מועברת לבית הדין הפלילי הבינלאומי. </w:t>
      </w:r>
    </w:p>
    <w:p w14:paraId="754513DF" w14:textId="37F660BE" w:rsidR="0097604D" w:rsidRPr="00661DF8" w:rsidRDefault="0097604D" w:rsidP="0097604D">
      <w:pPr>
        <w:pStyle w:val="a3"/>
        <w:numPr>
          <w:ilvl w:val="0"/>
          <w:numId w:val="2"/>
        </w:numPr>
        <w:bidi/>
        <w:spacing w:after="0" w:line="360" w:lineRule="auto"/>
        <w:ind w:left="360"/>
        <w:rPr>
          <w:rFonts w:ascii="David" w:hAnsi="David" w:cs="David"/>
          <w:sz w:val="24"/>
          <w:szCs w:val="24"/>
        </w:rPr>
      </w:pPr>
      <w:ins w:id="19" w:author="Shelly Hoffman" w:date="2021-06-08T10:50:00Z">
        <w:r>
          <w:rPr>
            <w:rFonts w:ascii="David" w:hAnsi="David" w:cs="David" w:hint="cs"/>
            <w:sz w:val="24"/>
            <w:szCs w:val="24"/>
            <w:rtl/>
          </w:rPr>
          <w:t>התשובה טובה אולם יש עוד פרמטרים לנית</w:t>
        </w:r>
      </w:ins>
      <w:ins w:id="20" w:author="Shelly Hoffman" w:date="2021-06-08T10:51:00Z">
        <w:r>
          <w:rPr>
            <w:rFonts w:ascii="David" w:hAnsi="David" w:cs="David" w:hint="cs"/>
            <w:sz w:val="24"/>
            <w:szCs w:val="24"/>
            <w:rtl/>
          </w:rPr>
          <w:t>וח על בסיס מכלול חומרי הלימוד בנושא</w:t>
        </w:r>
      </w:ins>
    </w:p>
    <w:p w14:paraId="7F43750B" w14:textId="77777777" w:rsidR="00447675" w:rsidRPr="00661DF8" w:rsidRDefault="00447675" w:rsidP="00447675">
      <w:pPr>
        <w:bidi/>
        <w:spacing w:after="0" w:line="360" w:lineRule="auto"/>
        <w:rPr>
          <w:rFonts w:ascii="David" w:hAnsi="David" w:cs="David"/>
          <w:sz w:val="24"/>
          <w:szCs w:val="24"/>
        </w:rPr>
      </w:pPr>
    </w:p>
    <w:p w14:paraId="45A4CBE8" w14:textId="5981A687" w:rsidR="0042120B" w:rsidRPr="00661DF8" w:rsidRDefault="0042120B" w:rsidP="00AD3249">
      <w:pPr>
        <w:bidi/>
        <w:spacing w:after="0" w:line="360" w:lineRule="auto"/>
        <w:rPr>
          <w:rFonts w:ascii="David" w:hAnsi="David" w:cs="David"/>
          <w:b/>
          <w:bCs/>
          <w:sz w:val="24"/>
          <w:szCs w:val="24"/>
          <w:rtl/>
        </w:rPr>
      </w:pPr>
      <w:r w:rsidRPr="00661DF8">
        <w:rPr>
          <w:rFonts w:ascii="David" w:hAnsi="David" w:cs="David"/>
          <w:b/>
          <w:bCs/>
          <w:sz w:val="24"/>
          <w:szCs w:val="24"/>
          <w:rtl/>
        </w:rPr>
        <w:t xml:space="preserve">שאלה 6 </w:t>
      </w:r>
    </w:p>
    <w:p w14:paraId="22F24467" w14:textId="6E0D0C9D" w:rsidR="00B314B0" w:rsidRPr="00661DF8" w:rsidRDefault="00B314B0" w:rsidP="004063D7">
      <w:pPr>
        <w:bidi/>
        <w:spacing w:after="0" w:line="360" w:lineRule="auto"/>
        <w:rPr>
          <w:rFonts w:ascii="David" w:hAnsi="David" w:cs="David"/>
          <w:b/>
          <w:bCs/>
          <w:sz w:val="24"/>
          <w:szCs w:val="24"/>
          <w:rtl/>
        </w:rPr>
      </w:pPr>
      <w:r w:rsidRPr="00661DF8">
        <w:rPr>
          <w:rFonts w:ascii="David" w:hAnsi="David" w:cs="David"/>
          <w:b/>
          <w:bCs/>
          <w:sz w:val="24"/>
          <w:szCs w:val="24"/>
          <w:rtl/>
        </w:rPr>
        <w:t>חשיבות ההגדרה האוניברסלית לזכויות האדם:</w:t>
      </w:r>
    </w:p>
    <w:p w14:paraId="2B7B8D58" w14:textId="7069D1B0" w:rsidR="00236A61" w:rsidRPr="00661DF8" w:rsidRDefault="00631C5A" w:rsidP="00551651">
      <w:pPr>
        <w:bidi/>
        <w:spacing w:after="0" w:line="360" w:lineRule="auto"/>
        <w:rPr>
          <w:rFonts w:ascii="David" w:hAnsi="David" w:cs="David"/>
          <w:sz w:val="24"/>
          <w:szCs w:val="24"/>
        </w:rPr>
      </w:pPr>
      <w:r w:rsidRPr="00661DF8">
        <w:rPr>
          <w:rFonts w:ascii="David" w:hAnsi="David" w:cs="David"/>
          <w:sz w:val="24"/>
          <w:szCs w:val="24"/>
          <w:rtl/>
        </w:rPr>
        <w:t>"זכויות האדם" כש</w:t>
      </w:r>
      <w:r w:rsidR="00FA3A74" w:rsidRPr="00661DF8">
        <w:rPr>
          <w:rFonts w:ascii="David" w:hAnsi="David" w:cs="David"/>
          <w:sz w:val="24"/>
          <w:szCs w:val="24"/>
          <w:rtl/>
        </w:rPr>
        <w:t>מן</w:t>
      </w:r>
      <w:r w:rsidRPr="00661DF8">
        <w:rPr>
          <w:rFonts w:ascii="David" w:hAnsi="David" w:cs="David"/>
          <w:sz w:val="24"/>
          <w:szCs w:val="24"/>
          <w:rtl/>
        </w:rPr>
        <w:t xml:space="preserve"> הן, אלה זכויות של אנשים, של בני האדם. </w:t>
      </w:r>
      <w:r w:rsidR="00E975F6" w:rsidRPr="00661DF8">
        <w:rPr>
          <w:rFonts w:ascii="David" w:hAnsi="David" w:cs="David"/>
          <w:sz w:val="24"/>
          <w:szCs w:val="24"/>
          <w:rtl/>
        </w:rPr>
        <w:t xml:space="preserve">זכויות אלה הן אוניברסליות, ניתנות לכל בני האדם בכל העולם, מעצם היותם בני אנוש, ללא הבדל של דת, גזע, מין, העדפה מינית, השקפות או אמונות. </w:t>
      </w:r>
      <w:r w:rsidR="00551651" w:rsidRPr="00661DF8">
        <w:rPr>
          <w:rFonts w:ascii="David" w:hAnsi="David" w:cs="David"/>
          <w:sz w:val="24"/>
          <w:szCs w:val="24"/>
          <w:rtl/>
        </w:rPr>
        <w:t xml:space="preserve"> </w:t>
      </w:r>
      <w:r w:rsidR="001D4CA6" w:rsidRPr="00661DF8">
        <w:rPr>
          <w:rFonts w:ascii="David" w:hAnsi="David" w:cs="David"/>
          <w:sz w:val="24"/>
          <w:szCs w:val="24"/>
          <w:rtl/>
        </w:rPr>
        <w:t>מדינות רבות כיום מקבלות את הרעיון של זכויות האדם, אך</w:t>
      </w:r>
      <w:r w:rsidR="00063662" w:rsidRPr="00661DF8">
        <w:rPr>
          <w:rFonts w:ascii="David" w:hAnsi="David" w:cs="David"/>
          <w:sz w:val="24"/>
          <w:szCs w:val="24"/>
          <w:rtl/>
        </w:rPr>
        <w:t xml:space="preserve"> </w:t>
      </w:r>
      <w:r w:rsidR="003631FC" w:rsidRPr="00661DF8">
        <w:rPr>
          <w:rFonts w:ascii="David" w:hAnsi="David" w:cs="David"/>
          <w:sz w:val="24"/>
          <w:szCs w:val="24"/>
          <w:rtl/>
        </w:rPr>
        <w:t xml:space="preserve">אין קונצנזוס </w:t>
      </w:r>
      <w:r w:rsidR="00FB22C4" w:rsidRPr="00661DF8">
        <w:rPr>
          <w:rFonts w:ascii="David" w:hAnsi="David" w:cs="David"/>
          <w:sz w:val="24"/>
          <w:szCs w:val="24"/>
          <w:rtl/>
        </w:rPr>
        <w:t>כי זכוי</w:t>
      </w:r>
      <w:r w:rsidR="00063662" w:rsidRPr="00661DF8">
        <w:rPr>
          <w:rFonts w:ascii="David" w:hAnsi="David" w:cs="David"/>
          <w:sz w:val="24"/>
          <w:szCs w:val="24"/>
          <w:rtl/>
        </w:rPr>
        <w:t xml:space="preserve">ות אלה ניתנו לכל בני האדם בשל היותם </w:t>
      </w:r>
      <w:r w:rsidR="00A40DE8" w:rsidRPr="00661DF8">
        <w:rPr>
          <w:rFonts w:ascii="David" w:hAnsi="David" w:cs="David"/>
          <w:sz w:val="24"/>
          <w:szCs w:val="24"/>
          <w:rtl/>
        </w:rPr>
        <w:t>יצורים אנושיים.</w:t>
      </w:r>
    </w:p>
    <w:p w14:paraId="182DB9BC" w14:textId="0447C21C" w:rsidR="00AD3249" w:rsidRPr="00661DF8" w:rsidRDefault="00BF4860" w:rsidP="00BF4860">
      <w:pPr>
        <w:bidi/>
        <w:spacing w:after="0" w:line="360" w:lineRule="auto"/>
        <w:rPr>
          <w:rFonts w:ascii="David" w:hAnsi="David" w:cs="David"/>
          <w:sz w:val="24"/>
          <w:szCs w:val="24"/>
          <w:rtl/>
        </w:rPr>
      </w:pPr>
      <w:r w:rsidRPr="00661DF8">
        <w:rPr>
          <w:rFonts w:ascii="David" w:hAnsi="David" w:cs="David"/>
          <w:sz w:val="24"/>
          <w:szCs w:val="24"/>
          <w:rtl/>
        </w:rPr>
        <w:t>הקושי העיקרי</w:t>
      </w:r>
      <w:r w:rsidR="00AD3249" w:rsidRPr="00661DF8">
        <w:rPr>
          <w:rFonts w:ascii="David" w:hAnsi="David" w:cs="David"/>
          <w:b/>
          <w:bCs/>
          <w:sz w:val="24"/>
          <w:szCs w:val="24"/>
          <w:rtl/>
        </w:rPr>
        <w:t xml:space="preserve"> </w:t>
      </w:r>
      <w:r w:rsidR="00AD3249" w:rsidRPr="00661DF8">
        <w:rPr>
          <w:rFonts w:ascii="David" w:hAnsi="David" w:cs="David"/>
          <w:sz w:val="24"/>
          <w:szCs w:val="24"/>
          <w:rtl/>
        </w:rPr>
        <w:t xml:space="preserve">לגבש הגדרה אוניברסלית </w:t>
      </w:r>
      <w:proofErr w:type="spellStart"/>
      <w:r w:rsidR="00AD3249" w:rsidRPr="00661DF8">
        <w:rPr>
          <w:rFonts w:ascii="David" w:hAnsi="David" w:cs="David"/>
          <w:sz w:val="24"/>
          <w:szCs w:val="24"/>
          <w:rtl/>
        </w:rPr>
        <w:t>לז"א</w:t>
      </w:r>
      <w:proofErr w:type="spellEnd"/>
      <w:r w:rsidR="00AD3249" w:rsidRPr="00661DF8">
        <w:rPr>
          <w:rFonts w:ascii="David" w:hAnsi="David" w:cs="David"/>
          <w:sz w:val="24"/>
          <w:szCs w:val="24"/>
          <w:rtl/>
        </w:rPr>
        <w:t xml:space="preserve"> האדם הוא ההתנגשות בין הגישה האוניברסלית לגישה של יחסיות תרבותית:</w:t>
      </w:r>
      <w:r w:rsidR="001744E9" w:rsidRPr="00661DF8">
        <w:rPr>
          <w:rFonts w:ascii="David" w:hAnsi="David" w:cs="David"/>
          <w:sz w:val="24"/>
          <w:szCs w:val="24"/>
          <w:rtl/>
        </w:rPr>
        <w:t xml:space="preserve"> </w:t>
      </w:r>
    </w:p>
    <w:p w14:paraId="44A2B430" w14:textId="54D66CFC" w:rsidR="001744E9" w:rsidRPr="00661DF8" w:rsidRDefault="001744E9" w:rsidP="001744E9">
      <w:pPr>
        <w:bidi/>
        <w:spacing w:after="0" w:line="360" w:lineRule="auto"/>
        <w:rPr>
          <w:rFonts w:ascii="David" w:hAnsi="David" w:cs="David"/>
          <w:sz w:val="24"/>
          <w:szCs w:val="24"/>
          <w:rtl/>
        </w:rPr>
      </w:pPr>
      <w:r w:rsidRPr="00661DF8">
        <w:rPr>
          <w:rFonts w:ascii="David" w:hAnsi="David" w:cs="David"/>
          <w:sz w:val="24"/>
          <w:szCs w:val="24"/>
          <w:rtl/>
        </w:rPr>
        <w:t>הגישה האוניברסלית טוענת שמעצם היותנו בני אדם, זכויות האדם מגיעות לכל בני האדם מכל המדינות בעולם, ללא קשר לתרבות שממנה הם באים. מאחר ולכולנו מכנה משותף בהיותנו בני אדם, לכולנו מגיעות את אותן הזכויות</w:t>
      </w:r>
      <w:r w:rsidR="00FB1704" w:rsidRPr="00661DF8">
        <w:rPr>
          <w:rFonts w:ascii="David" w:hAnsi="David" w:cs="David"/>
          <w:sz w:val="24"/>
          <w:szCs w:val="24"/>
          <w:rtl/>
        </w:rPr>
        <w:t xml:space="preserve">. </w:t>
      </w:r>
    </w:p>
    <w:p w14:paraId="411FF0FD" w14:textId="4F210342" w:rsidR="00EF61EC" w:rsidRPr="00661DF8" w:rsidRDefault="00EF61EC" w:rsidP="00EF61EC">
      <w:pPr>
        <w:bidi/>
        <w:spacing w:after="0" w:line="360" w:lineRule="auto"/>
        <w:rPr>
          <w:rFonts w:ascii="David" w:hAnsi="David" w:cs="David"/>
          <w:sz w:val="24"/>
          <w:szCs w:val="24"/>
          <w:rtl/>
        </w:rPr>
      </w:pPr>
      <w:r w:rsidRPr="00661DF8">
        <w:rPr>
          <w:rFonts w:ascii="David" w:hAnsi="David" w:cs="David"/>
          <w:sz w:val="24"/>
          <w:szCs w:val="24"/>
          <w:rtl/>
        </w:rPr>
        <w:t>מהצד השני,</w:t>
      </w:r>
      <w:r w:rsidR="008877A4" w:rsidRPr="00661DF8">
        <w:rPr>
          <w:rFonts w:ascii="David" w:hAnsi="David" w:cs="David"/>
          <w:sz w:val="24"/>
          <w:szCs w:val="24"/>
          <w:rtl/>
        </w:rPr>
        <w:t xml:space="preserve"> הגישה של </w:t>
      </w:r>
      <w:r w:rsidRPr="00661DF8">
        <w:rPr>
          <w:rFonts w:ascii="David" w:hAnsi="David" w:cs="David"/>
          <w:sz w:val="24"/>
          <w:szCs w:val="24"/>
          <w:rtl/>
        </w:rPr>
        <w:t xml:space="preserve">היחסיות התרבותית טוענת שהרעיון של זכויות האדם הוא רעיון מערבי שהתפתח </w:t>
      </w:r>
      <w:r w:rsidR="00393DAD" w:rsidRPr="00661DF8">
        <w:rPr>
          <w:rFonts w:ascii="David" w:hAnsi="David" w:cs="David"/>
          <w:sz w:val="24"/>
          <w:szCs w:val="24"/>
          <w:rtl/>
        </w:rPr>
        <w:t>מתוך האירועים ההיסטוריים</w:t>
      </w:r>
      <w:r w:rsidR="00064D92" w:rsidRPr="00661DF8">
        <w:rPr>
          <w:rFonts w:ascii="David" w:hAnsi="David" w:cs="David"/>
          <w:sz w:val="24"/>
          <w:szCs w:val="24"/>
          <w:rtl/>
        </w:rPr>
        <w:t>, המורשת והערכים</w:t>
      </w:r>
      <w:r w:rsidR="00393DAD" w:rsidRPr="00661DF8">
        <w:rPr>
          <w:rFonts w:ascii="David" w:hAnsi="David" w:cs="David"/>
          <w:sz w:val="24"/>
          <w:szCs w:val="24"/>
          <w:rtl/>
        </w:rPr>
        <w:t xml:space="preserve"> של מדינות המערב. מדינות אלה, ולרבות ארה"ב רואות בדור הראשון של ז"א - זכויות אזרחיות-פוליטיות כזכויות שניתן ליישמן באופן אוניברסלי. </w:t>
      </w:r>
    </w:p>
    <w:p w14:paraId="1FA990D5" w14:textId="57CD11E5" w:rsidR="00AA2F8C" w:rsidRPr="00661DF8" w:rsidRDefault="00747B77" w:rsidP="00AA2F8C">
      <w:pPr>
        <w:bidi/>
        <w:spacing w:after="0" w:line="360" w:lineRule="auto"/>
        <w:rPr>
          <w:rFonts w:ascii="David" w:hAnsi="David" w:cs="David"/>
          <w:sz w:val="24"/>
          <w:szCs w:val="24"/>
          <w:rtl/>
        </w:rPr>
      </w:pPr>
      <w:r w:rsidRPr="00661DF8">
        <w:rPr>
          <w:rFonts w:ascii="David" w:hAnsi="David" w:cs="David"/>
          <w:sz w:val="24"/>
          <w:szCs w:val="24"/>
          <w:rtl/>
        </w:rPr>
        <w:t xml:space="preserve">מדינות הדרום והמזרח, למשל סין ורוסיה מאמצות את הגישה של היחסיות התרבותית ומתנגדות לרעיון האוניברסליות. לטענתן, להגדרה ולפרשנות של זכויות האדם יש קשר הדוק לתרבות של האדם, למוצאו האתני, מהו מעמדו החברתי-כלכלי, מהי עמדתו הפוליטית, </w:t>
      </w:r>
      <w:r w:rsidR="0069443C" w:rsidRPr="00661DF8">
        <w:rPr>
          <w:rFonts w:ascii="David" w:hAnsi="David" w:cs="David"/>
          <w:sz w:val="24"/>
          <w:szCs w:val="24"/>
          <w:rtl/>
        </w:rPr>
        <w:t xml:space="preserve">מהי ההיסטוריה התרבותית שלו. </w:t>
      </w:r>
    </w:p>
    <w:p w14:paraId="0624C276" w14:textId="6EDDFD9E" w:rsidR="00F5768D" w:rsidRPr="00661DF8" w:rsidRDefault="00F5768D" w:rsidP="000E727A">
      <w:pPr>
        <w:bidi/>
        <w:spacing w:after="0" w:line="360" w:lineRule="auto"/>
        <w:rPr>
          <w:rFonts w:ascii="David" w:hAnsi="David" w:cs="David"/>
          <w:b/>
          <w:bCs/>
          <w:sz w:val="24"/>
          <w:szCs w:val="24"/>
          <w:rtl/>
        </w:rPr>
      </w:pPr>
      <w:r w:rsidRPr="00661DF8">
        <w:rPr>
          <w:rFonts w:ascii="David" w:hAnsi="David" w:cs="David"/>
          <w:b/>
          <w:bCs/>
          <w:sz w:val="24"/>
          <w:szCs w:val="24"/>
          <w:rtl/>
        </w:rPr>
        <w:t>אמצעים להתגבר על הקשיים</w:t>
      </w:r>
      <w:r w:rsidR="00447675" w:rsidRPr="00661DF8">
        <w:rPr>
          <w:rFonts w:ascii="David" w:hAnsi="David" w:cs="David"/>
          <w:b/>
          <w:bCs/>
          <w:sz w:val="24"/>
          <w:szCs w:val="24"/>
          <w:rtl/>
        </w:rPr>
        <w:t xml:space="preserve"> ומידת הצלחתם:</w:t>
      </w:r>
    </w:p>
    <w:p w14:paraId="25879277" w14:textId="77777777" w:rsidR="00A804A1" w:rsidRPr="00661DF8" w:rsidRDefault="00845725" w:rsidP="00A804A1">
      <w:pPr>
        <w:bidi/>
        <w:spacing w:after="0" w:line="360" w:lineRule="auto"/>
        <w:rPr>
          <w:rFonts w:ascii="David" w:hAnsi="David" w:cs="David"/>
          <w:sz w:val="24"/>
          <w:szCs w:val="24"/>
          <w:rtl/>
        </w:rPr>
      </w:pPr>
      <w:r w:rsidRPr="00661DF8">
        <w:rPr>
          <w:rFonts w:ascii="David" w:hAnsi="David" w:cs="David"/>
          <w:sz w:val="24"/>
          <w:szCs w:val="24"/>
          <w:rtl/>
        </w:rPr>
        <w:t xml:space="preserve">ההכרזה האוניברסלית לזכויות אדם אומצה ע"י האו"ם בשנת 1948 לאחר </w:t>
      </w:r>
      <w:r w:rsidR="00853E8D" w:rsidRPr="00661DF8">
        <w:rPr>
          <w:rFonts w:ascii="David" w:hAnsi="David" w:cs="David"/>
          <w:sz w:val="24"/>
          <w:szCs w:val="24"/>
          <w:rtl/>
        </w:rPr>
        <w:t>שחתמו עליה כל מדינות העולם.</w:t>
      </w:r>
      <w:r w:rsidR="007E789A" w:rsidRPr="00661DF8">
        <w:rPr>
          <w:rFonts w:ascii="David" w:hAnsi="David" w:cs="David"/>
          <w:sz w:val="24"/>
          <w:szCs w:val="24"/>
          <w:rtl/>
        </w:rPr>
        <w:t xml:space="preserve"> חשיבותה של הכרזה זו נובעת </w:t>
      </w:r>
      <w:proofErr w:type="spellStart"/>
      <w:r w:rsidR="007E789A" w:rsidRPr="00661DF8">
        <w:rPr>
          <w:rFonts w:ascii="David" w:hAnsi="David" w:cs="David"/>
          <w:sz w:val="24"/>
          <w:szCs w:val="24"/>
          <w:rtl/>
        </w:rPr>
        <w:t>מהיותה</w:t>
      </w:r>
      <w:proofErr w:type="spellEnd"/>
      <w:r w:rsidR="007E789A" w:rsidRPr="00661DF8">
        <w:rPr>
          <w:rFonts w:ascii="David" w:hAnsi="David" w:cs="David"/>
          <w:sz w:val="24"/>
          <w:szCs w:val="24"/>
          <w:rtl/>
        </w:rPr>
        <w:t xml:space="preserve"> המסמך הראשוני והמקיף ביותר </w:t>
      </w:r>
      <w:r w:rsidR="00965193" w:rsidRPr="00661DF8">
        <w:rPr>
          <w:rFonts w:ascii="David" w:hAnsi="David" w:cs="David"/>
          <w:sz w:val="24"/>
          <w:szCs w:val="24"/>
          <w:rtl/>
        </w:rPr>
        <w:t xml:space="preserve">לזכויות האדם שנכתב עד </w:t>
      </w:r>
      <w:r w:rsidR="0041307C" w:rsidRPr="00661DF8">
        <w:rPr>
          <w:rFonts w:ascii="David" w:hAnsi="David" w:cs="David"/>
          <w:sz w:val="24"/>
          <w:szCs w:val="24"/>
          <w:rtl/>
        </w:rPr>
        <w:t>ל</w:t>
      </w:r>
      <w:r w:rsidR="00965193" w:rsidRPr="00661DF8">
        <w:rPr>
          <w:rFonts w:ascii="David" w:hAnsi="David" w:cs="David"/>
          <w:sz w:val="24"/>
          <w:szCs w:val="24"/>
          <w:rtl/>
        </w:rPr>
        <w:t xml:space="preserve">אותה </w:t>
      </w:r>
      <w:r w:rsidR="00965193" w:rsidRPr="00661DF8">
        <w:rPr>
          <w:rFonts w:ascii="David" w:hAnsi="David" w:cs="David"/>
          <w:sz w:val="24"/>
          <w:szCs w:val="24"/>
          <w:rtl/>
        </w:rPr>
        <w:lastRenderedPageBreak/>
        <w:t>תקופה</w:t>
      </w:r>
      <w:r w:rsidR="00AF27BC" w:rsidRPr="00661DF8">
        <w:rPr>
          <w:rFonts w:ascii="David" w:hAnsi="David" w:cs="David"/>
          <w:sz w:val="24"/>
          <w:szCs w:val="24"/>
          <w:rtl/>
        </w:rPr>
        <w:t>.</w:t>
      </w:r>
      <w:r w:rsidR="00965193" w:rsidRPr="00661DF8">
        <w:rPr>
          <w:rFonts w:ascii="David" w:hAnsi="David" w:cs="David"/>
          <w:sz w:val="24"/>
          <w:szCs w:val="24"/>
          <w:rtl/>
        </w:rPr>
        <w:t xml:space="preserve"> </w:t>
      </w:r>
      <w:r w:rsidR="00E655C7" w:rsidRPr="00661DF8">
        <w:rPr>
          <w:rFonts w:ascii="David" w:hAnsi="David" w:cs="David"/>
          <w:sz w:val="24"/>
          <w:szCs w:val="24"/>
          <w:rtl/>
        </w:rPr>
        <w:t xml:space="preserve">ההכרזה היא הצהרתית, מייצגת דין מנהגי בין-לאומי המחייב את כל המדינות, בין אם חתמו עליה ובין אם לאו. </w:t>
      </w:r>
    </w:p>
    <w:p w14:paraId="1115703D" w14:textId="3AB887B3" w:rsidR="00292BAA" w:rsidRPr="00661DF8" w:rsidRDefault="00A804A1" w:rsidP="00A804A1">
      <w:pPr>
        <w:bidi/>
        <w:spacing w:after="0" w:line="360" w:lineRule="auto"/>
        <w:rPr>
          <w:rFonts w:ascii="David" w:hAnsi="David" w:cs="David"/>
          <w:sz w:val="24"/>
          <w:szCs w:val="24"/>
          <w:rtl/>
        </w:rPr>
      </w:pPr>
      <w:r w:rsidRPr="00661DF8">
        <w:rPr>
          <w:rFonts w:ascii="David" w:hAnsi="David" w:cs="David"/>
          <w:sz w:val="24"/>
          <w:szCs w:val="24"/>
          <w:rtl/>
        </w:rPr>
        <w:t xml:space="preserve">ב-1966 נגזרו מתוך ההכרזה שתי אמנות - האנה לזכויות אזרחיות-פוליטיות והאמנה לזכויות חברתיות-כלכלית. </w:t>
      </w:r>
      <w:r w:rsidR="00AC6663" w:rsidRPr="00661DF8">
        <w:rPr>
          <w:rFonts w:ascii="David" w:hAnsi="David" w:cs="David"/>
          <w:sz w:val="24"/>
          <w:szCs w:val="24"/>
          <w:rtl/>
        </w:rPr>
        <w:t>הסיבה ל</w:t>
      </w:r>
      <w:r w:rsidR="00201B3D" w:rsidRPr="00661DF8">
        <w:rPr>
          <w:rFonts w:ascii="David" w:hAnsi="David" w:cs="David"/>
          <w:sz w:val="24"/>
          <w:szCs w:val="24"/>
          <w:rtl/>
        </w:rPr>
        <w:t xml:space="preserve">פער של 18 שנה בין ניסוח ההכרזה לבין אימוץ האמנות היא המאבק האידיאולוגי בין ארצות הברית לברית המועצות. </w:t>
      </w:r>
    </w:p>
    <w:p w14:paraId="7264AD70" w14:textId="034F62D0" w:rsidR="00F12551" w:rsidRPr="00661DF8" w:rsidRDefault="00442068" w:rsidP="00292BAA">
      <w:pPr>
        <w:bidi/>
        <w:spacing w:after="0" w:line="360" w:lineRule="auto"/>
        <w:rPr>
          <w:rFonts w:ascii="David" w:hAnsi="David" w:cs="David"/>
          <w:sz w:val="24"/>
          <w:szCs w:val="24"/>
          <w:rtl/>
        </w:rPr>
      </w:pPr>
      <w:r w:rsidRPr="00661DF8">
        <w:rPr>
          <w:rFonts w:ascii="David" w:hAnsi="David" w:cs="David"/>
          <w:sz w:val="24"/>
          <w:szCs w:val="24"/>
          <w:rtl/>
        </w:rPr>
        <w:t>ארה"ב ייחסה קדימות לזכויות אזרחיות-פוליטיות ואילו בריה"מ ייחסה קדימות לזכויות חברתיות-פוליטיות</w:t>
      </w:r>
      <w:r w:rsidR="00A804A1" w:rsidRPr="00661DF8">
        <w:rPr>
          <w:rFonts w:ascii="David" w:hAnsi="David" w:cs="David"/>
          <w:sz w:val="24"/>
          <w:szCs w:val="24"/>
          <w:rtl/>
        </w:rPr>
        <w:t xml:space="preserve">. </w:t>
      </w:r>
      <w:r w:rsidR="00BE4654" w:rsidRPr="00661DF8">
        <w:rPr>
          <w:rFonts w:ascii="David" w:hAnsi="David" w:cs="David"/>
          <w:sz w:val="24"/>
          <w:szCs w:val="24"/>
          <w:rtl/>
        </w:rPr>
        <w:t>ל</w:t>
      </w:r>
      <w:r w:rsidR="005D3623" w:rsidRPr="00661DF8">
        <w:rPr>
          <w:rFonts w:ascii="David" w:hAnsi="David" w:cs="David"/>
          <w:sz w:val="24"/>
          <w:szCs w:val="24"/>
          <w:rtl/>
        </w:rPr>
        <w:t xml:space="preserve">בריה"מ </w:t>
      </w:r>
      <w:r w:rsidR="00BE4654" w:rsidRPr="00661DF8">
        <w:rPr>
          <w:rFonts w:ascii="David" w:hAnsi="David" w:cs="David"/>
          <w:sz w:val="24"/>
          <w:szCs w:val="24"/>
          <w:rtl/>
        </w:rPr>
        <w:t>היה חשוב</w:t>
      </w:r>
      <w:r w:rsidR="00CE58F8" w:rsidRPr="00661DF8">
        <w:rPr>
          <w:rFonts w:ascii="David" w:hAnsi="David" w:cs="David"/>
          <w:sz w:val="24"/>
          <w:szCs w:val="24"/>
          <w:rtl/>
        </w:rPr>
        <w:t xml:space="preserve"> </w:t>
      </w:r>
      <w:r w:rsidR="005D3623" w:rsidRPr="00661DF8">
        <w:rPr>
          <w:rFonts w:ascii="David" w:hAnsi="David" w:cs="David"/>
          <w:sz w:val="24"/>
          <w:szCs w:val="24"/>
          <w:rtl/>
        </w:rPr>
        <w:t xml:space="preserve">לספק לתושביה </w:t>
      </w:r>
      <w:r w:rsidR="00BE4654" w:rsidRPr="00661DF8">
        <w:rPr>
          <w:rFonts w:ascii="David" w:hAnsi="David" w:cs="David"/>
          <w:sz w:val="24"/>
          <w:szCs w:val="24"/>
          <w:rtl/>
        </w:rPr>
        <w:t xml:space="preserve">מזון, בריאות וחינוך. </w:t>
      </w:r>
      <w:r w:rsidR="00CE58F8" w:rsidRPr="00661DF8">
        <w:rPr>
          <w:rFonts w:ascii="David" w:hAnsi="David" w:cs="David"/>
          <w:sz w:val="24"/>
          <w:szCs w:val="24"/>
          <w:rtl/>
        </w:rPr>
        <w:t xml:space="preserve">זכויות כמו חופש הביטוי וחופש ההתאגדות הן זכויות "לאנשים שבעים". </w:t>
      </w:r>
      <w:r w:rsidR="00950484" w:rsidRPr="00661DF8">
        <w:rPr>
          <w:rFonts w:ascii="David" w:hAnsi="David" w:cs="David"/>
          <w:sz w:val="24"/>
          <w:szCs w:val="24"/>
          <w:rtl/>
        </w:rPr>
        <w:t xml:space="preserve">היא ראתה בזכויות חברתיות-כלכליות קודמות לזכויות אזרחיות-פוליטיות. </w:t>
      </w:r>
    </w:p>
    <w:p w14:paraId="6A339734" w14:textId="32467475" w:rsidR="00A26885" w:rsidRPr="00661DF8" w:rsidRDefault="004153E0" w:rsidP="00A8432B">
      <w:pPr>
        <w:bidi/>
        <w:spacing w:after="0" w:line="360" w:lineRule="auto"/>
        <w:rPr>
          <w:rFonts w:ascii="David" w:hAnsi="David" w:cs="David"/>
          <w:sz w:val="24"/>
          <w:szCs w:val="24"/>
          <w:rtl/>
        </w:rPr>
      </w:pPr>
      <w:r w:rsidRPr="00661DF8">
        <w:rPr>
          <w:rFonts w:ascii="David" w:hAnsi="David" w:cs="David"/>
          <w:sz w:val="24"/>
          <w:szCs w:val="24"/>
          <w:rtl/>
        </w:rPr>
        <w:t xml:space="preserve">כיוון שמדובר במסמך </w:t>
      </w:r>
      <w:r w:rsidR="00A26885" w:rsidRPr="00661DF8">
        <w:rPr>
          <w:rFonts w:ascii="David" w:hAnsi="David" w:cs="David"/>
          <w:sz w:val="24"/>
          <w:szCs w:val="24"/>
          <w:rtl/>
        </w:rPr>
        <w:t>מחייב</w:t>
      </w:r>
      <w:r w:rsidR="00A8432B" w:rsidRPr="00661DF8">
        <w:rPr>
          <w:rFonts w:ascii="David" w:hAnsi="David" w:cs="David"/>
          <w:sz w:val="24"/>
          <w:szCs w:val="24"/>
          <w:rtl/>
        </w:rPr>
        <w:t xml:space="preserve">, לא יכלו שתי המדינות להסכים על נוסח </w:t>
      </w:r>
      <w:r w:rsidR="00583D0E" w:rsidRPr="00661DF8">
        <w:rPr>
          <w:rFonts w:ascii="David" w:hAnsi="David" w:cs="David"/>
          <w:sz w:val="24"/>
          <w:szCs w:val="24"/>
          <w:rtl/>
        </w:rPr>
        <w:t xml:space="preserve">אחיד של ז"א </w:t>
      </w:r>
      <w:r w:rsidR="00A8432B" w:rsidRPr="00661DF8">
        <w:rPr>
          <w:rFonts w:ascii="David" w:hAnsi="David" w:cs="David"/>
          <w:sz w:val="24"/>
          <w:szCs w:val="24"/>
          <w:rtl/>
        </w:rPr>
        <w:t xml:space="preserve">ולכן פוצלה ההכרזה לאמנה של זכויות אזרחיות-פוליטיות ולאמנה של זכויות חברתיות-כלכליות. </w:t>
      </w:r>
    </w:p>
    <w:p w14:paraId="2D00EB2E" w14:textId="5F4C7B8D" w:rsidR="00251C5D" w:rsidRPr="00661DF8" w:rsidRDefault="00020B98" w:rsidP="00251C5D">
      <w:pPr>
        <w:bidi/>
        <w:spacing w:after="0" w:line="360" w:lineRule="auto"/>
        <w:rPr>
          <w:rFonts w:ascii="David" w:hAnsi="David" w:cs="David"/>
          <w:sz w:val="24"/>
          <w:szCs w:val="24"/>
          <w:rtl/>
        </w:rPr>
      </w:pPr>
      <w:r w:rsidRPr="00661DF8">
        <w:rPr>
          <w:rFonts w:ascii="David" w:hAnsi="David" w:cs="David"/>
          <w:sz w:val="24"/>
          <w:szCs w:val="24"/>
          <w:rtl/>
        </w:rPr>
        <w:t xml:space="preserve">למרות הקשיים בניסוח האמנות, בסופו של דבר </w:t>
      </w:r>
      <w:r w:rsidR="00E11813" w:rsidRPr="00661DF8">
        <w:rPr>
          <w:rFonts w:ascii="David" w:hAnsi="David" w:cs="David"/>
          <w:sz w:val="24"/>
          <w:szCs w:val="24"/>
          <w:rtl/>
        </w:rPr>
        <w:t xml:space="preserve">הן </w:t>
      </w:r>
      <w:r w:rsidR="00810357" w:rsidRPr="00661DF8">
        <w:rPr>
          <w:rFonts w:ascii="David" w:hAnsi="David" w:cs="David"/>
          <w:sz w:val="24"/>
          <w:szCs w:val="24"/>
          <w:rtl/>
        </w:rPr>
        <w:t>זכו</w:t>
      </w:r>
      <w:r w:rsidR="0014535D" w:rsidRPr="00661DF8">
        <w:rPr>
          <w:rFonts w:ascii="David" w:hAnsi="David" w:cs="David"/>
          <w:sz w:val="24"/>
          <w:szCs w:val="24"/>
          <w:rtl/>
        </w:rPr>
        <w:t xml:space="preserve"> </w:t>
      </w:r>
      <w:r w:rsidR="00810357" w:rsidRPr="00661DF8">
        <w:rPr>
          <w:rFonts w:ascii="David" w:hAnsi="David" w:cs="David"/>
          <w:sz w:val="24"/>
          <w:szCs w:val="24"/>
          <w:rtl/>
        </w:rPr>
        <w:t>ל</w:t>
      </w:r>
      <w:r w:rsidR="0014535D" w:rsidRPr="00661DF8">
        <w:rPr>
          <w:rFonts w:ascii="David" w:hAnsi="David" w:cs="David"/>
          <w:sz w:val="24"/>
          <w:szCs w:val="24"/>
          <w:rtl/>
        </w:rPr>
        <w:t xml:space="preserve">מעמד של מסמך משפטי רב-השפעה. </w:t>
      </w:r>
    </w:p>
    <w:p w14:paraId="5F492D1C" w14:textId="682C483F" w:rsidR="00764D41" w:rsidRPr="00661DF8" w:rsidRDefault="00403930" w:rsidP="003D6839">
      <w:pPr>
        <w:bidi/>
        <w:spacing w:after="0" w:line="360" w:lineRule="auto"/>
        <w:rPr>
          <w:rFonts w:ascii="David" w:hAnsi="David" w:cs="David"/>
          <w:sz w:val="24"/>
          <w:szCs w:val="24"/>
          <w:rtl/>
        </w:rPr>
      </w:pPr>
      <w:r w:rsidRPr="00661DF8">
        <w:rPr>
          <w:rFonts w:ascii="David" w:hAnsi="David" w:cs="David"/>
          <w:sz w:val="24"/>
          <w:szCs w:val="24"/>
          <w:rtl/>
        </w:rPr>
        <w:t>ניסוח האמנות</w:t>
      </w:r>
      <w:r w:rsidR="00DE56DA" w:rsidRPr="00661DF8">
        <w:rPr>
          <w:rFonts w:ascii="David" w:hAnsi="David" w:cs="David"/>
          <w:sz w:val="24"/>
          <w:szCs w:val="24"/>
          <w:rtl/>
        </w:rPr>
        <w:t xml:space="preserve"> מספק למדינות החברות בה הכוונה נורמטיבית משמעותית במידה רבה מאשר הכתוב בהכרזה האוניברסלית.</w:t>
      </w:r>
      <w:r w:rsidR="00725D23" w:rsidRPr="00661DF8">
        <w:rPr>
          <w:rFonts w:ascii="David" w:hAnsi="David" w:cs="David"/>
          <w:sz w:val="24"/>
          <w:szCs w:val="24"/>
          <w:rtl/>
        </w:rPr>
        <w:t xml:space="preserve"> זכויות רבות שהופיעו בהכרזה האוניברסלית, מופיעות בצורה הרבה יותר מפורטת באמנות.</w:t>
      </w:r>
      <w:r w:rsidR="006E7D53" w:rsidRPr="00661DF8">
        <w:rPr>
          <w:rFonts w:ascii="David" w:hAnsi="David" w:cs="David"/>
          <w:sz w:val="24"/>
          <w:szCs w:val="24"/>
          <w:rtl/>
        </w:rPr>
        <w:t xml:space="preserve"> </w:t>
      </w:r>
    </w:p>
    <w:p w14:paraId="7ECA64FA" w14:textId="77777777" w:rsidR="00557467" w:rsidRPr="00661DF8" w:rsidRDefault="00557467" w:rsidP="00D93C6A">
      <w:pPr>
        <w:bidi/>
        <w:spacing w:after="0" w:line="360" w:lineRule="auto"/>
        <w:rPr>
          <w:rFonts w:ascii="David" w:hAnsi="David" w:cs="David"/>
          <w:sz w:val="24"/>
          <w:szCs w:val="24"/>
          <w:rtl/>
        </w:rPr>
      </w:pPr>
    </w:p>
    <w:p w14:paraId="3A5C50B1" w14:textId="53EE79FB" w:rsidR="00D93C6A" w:rsidRPr="00661DF8" w:rsidRDefault="0011049F" w:rsidP="00557467">
      <w:pPr>
        <w:bidi/>
        <w:spacing w:after="0" w:line="360" w:lineRule="auto"/>
        <w:rPr>
          <w:rFonts w:ascii="David" w:hAnsi="David" w:cs="David"/>
          <w:sz w:val="24"/>
          <w:szCs w:val="24"/>
          <w:rtl/>
        </w:rPr>
      </w:pPr>
      <w:r w:rsidRPr="00661DF8">
        <w:rPr>
          <w:rFonts w:ascii="David" w:hAnsi="David" w:cs="David"/>
          <w:sz w:val="24"/>
          <w:szCs w:val="24"/>
          <w:rtl/>
        </w:rPr>
        <w:t xml:space="preserve">אמצעי נוסף הוא סעיף ההסתייגות. </w:t>
      </w:r>
      <w:r w:rsidR="004966FA" w:rsidRPr="00661DF8">
        <w:rPr>
          <w:rFonts w:ascii="David" w:hAnsi="David" w:cs="David"/>
          <w:sz w:val="24"/>
          <w:szCs w:val="24"/>
          <w:rtl/>
        </w:rPr>
        <w:t xml:space="preserve">כל מדינה בעת חתימתה על אמנה, יכולה לבחור להסתייג מסעיפים מסוימים. </w:t>
      </w:r>
      <w:r w:rsidR="00D93C6A" w:rsidRPr="00661DF8">
        <w:rPr>
          <w:rFonts w:ascii="David" w:hAnsi="David" w:cs="David"/>
          <w:sz w:val="24"/>
          <w:szCs w:val="24"/>
          <w:rtl/>
        </w:rPr>
        <w:t xml:space="preserve">לא ניתן להסתייג מסעיפי ליבה כמו הזכות לחיים, הזכות לשוויון או ביטול העבדות. </w:t>
      </w:r>
    </w:p>
    <w:p w14:paraId="55C70E19" w14:textId="70872D07" w:rsidR="00FD47EC" w:rsidRPr="00661DF8" w:rsidRDefault="00FD47EC" w:rsidP="00FD47EC">
      <w:pPr>
        <w:bidi/>
        <w:spacing w:after="0" w:line="360" w:lineRule="auto"/>
        <w:rPr>
          <w:rFonts w:ascii="David" w:hAnsi="David" w:cs="David"/>
          <w:sz w:val="24"/>
          <w:szCs w:val="24"/>
          <w:rtl/>
        </w:rPr>
      </w:pPr>
      <w:r w:rsidRPr="00661DF8">
        <w:rPr>
          <w:rFonts w:ascii="David" w:hAnsi="David" w:cs="David"/>
          <w:sz w:val="24"/>
          <w:szCs w:val="24"/>
          <w:rtl/>
        </w:rPr>
        <w:t>מנגנון זה נועד על מנת לעודד מדינות לחתום על אמנות ובכך לקדם את משטר זכויות האדם הבינלאומי.</w:t>
      </w:r>
      <w:r w:rsidR="0041523D" w:rsidRPr="00661DF8">
        <w:rPr>
          <w:rFonts w:ascii="David" w:hAnsi="David" w:cs="David"/>
          <w:sz w:val="24"/>
          <w:szCs w:val="24"/>
          <w:rtl/>
        </w:rPr>
        <w:t xml:space="preserve"> ההסתייגות </w:t>
      </w:r>
      <w:r w:rsidR="00471A26" w:rsidRPr="00661DF8">
        <w:rPr>
          <w:rFonts w:ascii="David" w:hAnsi="David" w:cs="David"/>
          <w:sz w:val="24"/>
          <w:szCs w:val="24"/>
          <w:rtl/>
        </w:rPr>
        <w:t>מכירה בכך שלמדינה ישנן מגבלות בנושא</w:t>
      </w:r>
      <w:r w:rsidR="00E6697E" w:rsidRPr="00661DF8">
        <w:rPr>
          <w:rFonts w:ascii="David" w:hAnsi="David" w:cs="David"/>
          <w:sz w:val="24"/>
          <w:szCs w:val="24"/>
          <w:rtl/>
        </w:rPr>
        <w:t>ים מסוימים</w:t>
      </w:r>
      <w:r w:rsidR="0041523D" w:rsidRPr="00661DF8">
        <w:rPr>
          <w:rFonts w:ascii="David" w:hAnsi="David" w:cs="David"/>
          <w:sz w:val="24"/>
          <w:szCs w:val="24"/>
          <w:rtl/>
        </w:rPr>
        <w:t xml:space="preserve"> </w:t>
      </w:r>
      <w:r w:rsidR="002C3038" w:rsidRPr="00661DF8">
        <w:rPr>
          <w:rFonts w:ascii="David" w:hAnsi="David" w:cs="David"/>
          <w:sz w:val="24"/>
          <w:szCs w:val="24"/>
          <w:rtl/>
        </w:rPr>
        <w:t>ו</w:t>
      </w:r>
      <w:r w:rsidR="0041523D" w:rsidRPr="00661DF8">
        <w:rPr>
          <w:rFonts w:ascii="David" w:hAnsi="David" w:cs="David"/>
          <w:sz w:val="24"/>
          <w:szCs w:val="24"/>
          <w:rtl/>
        </w:rPr>
        <w:t xml:space="preserve">יכולה לעודד את חתימת האמנה ואשרורה ע"י המדינה, </w:t>
      </w:r>
      <w:r w:rsidR="002C3038" w:rsidRPr="00661DF8">
        <w:rPr>
          <w:rFonts w:ascii="David" w:hAnsi="David" w:cs="David"/>
          <w:sz w:val="24"/>
          <w:szCs w:val="24"/>
          <w:rtl/>
        </w:rPr>
        <w:t xml:space="preserve">וכך לקבל על </w:t>
      </w:r>
      <w:r w:rsidR="004361A7" w:rsidRPr="00661DF8">
        <w:rPr>
          <w:rFonts w:ascii="David" w:hAnsi="David" w:cs="David"/>
          <w:sz w:val="24"/>
          <w:szCs w:val="24"/>
          <w:rtl/>
        </w:rPr>
        <w:t xml:space="preserve">את יתר הזכויות. </w:t>
      </w:r>
    </w:p>
    <w:p w14:paraId="16818681" w14:textId="79EDC231" w:rsidR="006E7D53" w:rsidRDefault="006E7D53" w:rsidP="006E7D53">
      <w:pPr>
        <w:bidi/>
        <w:spacing w:after="0" w:line="360" w:lineRule="auto"/>
        <w:rPr>
          <w:ins w:id="21" w:author="Shelly Hoffman" w:date="2021-06-08T10:52:00Z"/>
          <w:rFonts w:ascii="David" w:hAnsi="David" w:cs="David"/>
          <w:sz w:val="24"/>
          <w:szCs w:val="24"/>
          <w:rtl/>
        </w:rPr>
      </w:pPr>
      <w:r w:rsidRPr="00661DF8">
        <w:rPr>
          <w:rFonts w:ascii="David" w:hAnsi="David" w:cs="David"/>
          <w:sz w:val="24"/>
          <w:szCs w:val="24"/>
          <w:rtl/>
        </w:rPr>
        <w:t>ניתן לומר כי מנגנון ההסתייגות ופיצול ההכרזה לשתי אמנות היו אמצעים מוצלחים דיים. כיום למעלה מ-150 מדינות חברות בשתי האמנות ומחויבות ליישם את הוראותיהן</w:t>
      </w:r>
    </w:p>
    <w:p w14:paraId="313FD05B" w14:textId="017BD311" w:rsidR="001E2210" w:rsidRPr="00661DF8" w:rsidRDefault="001E2210" w:rsidP="001E2210">
      <w:pPr>
        <w:bidi/>
        <w:spacing w:after="0" w:line="360" w:lineRule="auto"/>
        <w:rPr>
          <w:rFonts w:ascii="David" w:hAnsi="David" w:cs="David"/>
          <w:sz w:val="24"/>
          <w:szCs w:val="24"/>
        </w:rPr>
      </w:pPr>
      <w:ins w:id="22" w:author="Shelly Hoffman" w:date="2021-06-08T10:52:00Z">
        <w:r>
          <w:rPr>
            <w:rFonts w:ascii="David" w:hAnsi="David" w:cs="David" w:hint="cs"/>
            <w:sz w:val="24"/>
            <w:szCs w:val="24"/>
            <w:rtl/>
          </w:rPr>
          <w:t xml:space="preserve">התשובה טובה אולם </w:t>
        </w:r>
      </w:ins>
      <w:ins w:id="23" w:author="Shelly Hoffman" w:date="2021-06-08T10:53:00Z">
        <w:r>
          <w:rPr>
            <w:rFonts w:ascii="David" w:hAnsi="David" w:cs="David" w:hint="cs"/>
            <w:sz w:val="24"/>
            <w:szCs w:val="24"/>
            <w:rtl/>
          </w:rPr>
          <w:t xml:space="preserve">יש להעמיק יותר במענה על כל מרכיבי השאלה. </w:t>
        </w:r>
      </w:ins>
    </w:p>
    <w:sectPr w:rsidR="001E2210" w:rsidRPr="00661DF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lly Hoffman" w:date="2021-06-07T12:33:00Z" w:initials="SH">
    <w:p w14:paraId="0687DC9D" w14:textId="0D10C3EA" w:rsidR="000E11D8" w:rsidRDefault="000E11D8">
      <w:pPr>
        <w:pStyle w:val="a9"/>
      </w:pPr>
      <w:r>
        <w:rPr>
          <w:rStyle w:val="a8"/>
        </w:rPr>
        <w:annotationRef/>
      </w:r>
      <w:r>
        <w:rPr>
          <w:rFonts w:hint="cs"/>
          <w:rtl/>
        </w:rPr>
        <w:t>יש להתייחס לגישה עצמה ולא לארה"ב</w:t>
      </w:r>
    </w:p>
  </w:comment>
  <w:comment w:id="2" w:author="Shelly Hoffman" w:date="2021-06-07T12:33:00Z" w:initials="SH">
    <w:p w14:paraId="5738B2B6" w14:textId="6617C16B" w:rsidR="000E11D8" w:rsidRDefault="000E11D8">
      <w:pPr>
        <w:pStyle w:val="a9"/>
      </w:pPr>
      <w:r>
        <w:rPr>
          <w:rStyle w:val="a8"/>
        </w:rPr>
        <w:annotationRef/>
      </w:r>
      <w:r>
        <w:rPr>
          <w:rFonts w:hint="cs"/>
          <w:rtl/>
        </w:rPr>
        <w:t xml:space="preserve">זה לא ניתוח של הקטע אלא חזרה על הנאמר בו ולאחר מכן ציטוט של הקטע. </w:t>
      </w:r>
    </w:p>
  </w:comment>
  <w:comment w:id="14" w:author="Shelly Hoffman" w:date="2021-06-08T10:49:00Z" w:initials="SH">
    <w:p w14:paraId="5EB11F50" w14:textId="76E16C18" w:rsidR="007E15FE" w:rsidRDefault="007E15FE">
      <w:pPr>
        <w:pStyle w:val="a9"/>
      </w:pPr>
      <w:r>
        <w:rPr>
          <w:rStyle w:val="a8"/>
        </w:rPr>
        <w:annotationRef/>
      </w:r>
      <w:r>
        <w:rPr>
          <w:rFonts w:hint="cs"/>
          <w:rtl/>
        </w:rPr>
        <w:t xml:space="preserve">ביה"ד הזמניים של שנות ה- 90' הוקמו על ידי </w:t>
      </w:r>
      <w:proofErr w:type="spellStart"/>
      <w:r>
        <w:rPr>
          <w:rFonts w:hint="cs"/>
          <w:rtl/>
        </w:rPr>
        <w:t>מוה"ב</w:t>
      </w:r>
      <w:proofErr w:type="spellEnd"/>
      <w:r>
        <w:rPr>
          <w:rFonts w:hint="cs"/>
          <w:rtl/>
        </w:rPr>
        <w:t xml:space="preserve"> של האו"ם; ביה"ד הקבוע הוקם על ידי מו"מ בינלאומי </w:t>
      </w:r>
      <w:r>
        <w:rPr>
          <w:rtl/>
        </w:rPr>
        <w:t>–</w:t>
      </w:r>
      <w:r>
        <w:rPr>
          <w:rFonts w:hint="cs"/>
          <w:rtl/>
        </w:rPr>
        <w:t xml:space="preserve"> שבסופו אומצה אמנת רומא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7DC9D" w15:done="0"/>
  <w15:commentEx w15:paraId="5738B2B6" w15:done="0"/>
  <w15:commentEx w15:paraId="5EB11F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908C" w16cex:dateUtc="2021-06-07T09:33:00Z"/>
  <w16cex:commentExtensible w16cex:durableId="246890A6" w16cex:dateUtc="2021-06-07T09:33:00Z"/>
  <w16cex:commentExtensible w16cex:durableId="2469C9BB" w16cex:dateUtc="2021-06-08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7DC9D" w16cid:durableId="2468908C"/>
  <w16cid:commentId w16cid:paraId="5738B2B6" w16cid:durableId="246890A6"/>
  <w16cid:commentId w16cid:paraId="5EB11F50" w16cid:durableId="2469C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916C" w14:textId="77777777" w:rsidR="00570593" w:rsidRDefault="00570593" w:rsidP="006E7D53">
      <w:pPr>
        <w:spacing w:after="0" w:line="240" w:lineRule="auto"/>
      </w:pPr>
      <w:r>
        <w:separator/>
      </w:r>
    </w:p>
  </w:endnote>
  <w:endnote w:type="continuationSeparator" w:id="0">
    <w:p w14:paraId="32033D8B" w14:textId="77777777" w:rsidR="00570593" w:rsidRDefault="00570593" w:rsidP="006E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1BEC" w14:textId="77777777" w:rsidR="00570593" w:rsidRDefault="00570593" w:rsidP="006E7D53">
      <w:pPr>
        <w:spacing w:after="0" w:line="240" w:lineRule="auto"/>
      </w:pPr>
      <w:r>
        <w:separator/>
      </w:r>
    </w:p>
  </w:footnote>
  <w:footnote w:type="continuationSeparator" w:id="0">
    <w:p w14:paraId="7F2EEE72" w14:textId="77777777" w:rsidR="00570593" w:rsidRDefault="00570593" w:rsidP="006E7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15E1" w14:textId="045D7F73" w:rsidR="00706376" w:rsidRPr="00706376" w:rsidRDefault="00706376" w:rsidP="00706376">
    <w:pPr>
      <w:pStyle w:val="a4"/>
      <w:jc w:val="center"/>
      <w:rPr>
        <w:b/>
        <w:bCs/>
        <w:sz w:val="28"/>
        <w:szCs w:val="28"/>
        <w:rtl/>
      </w:rPr>
    </w:pPr>
    <w:r w:rsidRPr="00706376">
      <w:rPr>
        <w:rFonts w:hint="cs"/>
        <w:b/>
        <w:bCs/>
        <w:sz w:val="28"/>
        <w:szCs w:val="28"/>
        <w:rtl/>
      </w:rPr>
      <w:t xml:space="preserve">זכויות האדם </w:t>
    </w:r>
    <w:del w:id="24" w:author="Shelly Hoffman" w:date="2021-06-07T12:32:00Z">
      <w:r w:rsidRPr="00706376" w:rsidDel="00661DF8">
        <w:rPr>
          <w:rFonts w:hint="cs"/>
          <w:b/>
          <w:bCs/>
          <w:sz w:val="28"/>
          <w:szCs w:val="28"/>
          <w:rtl/>
        </w:rPr>
        <w:delText xml:space="preserve">והאזרח </w:delText>
      </w:r>
    </w:del>
    <w:r w:rsidRPr="00706376">
      <w:rPr>
        <w:rFonts w:hint="cs"/>
        <w:b/>
        <w:bCs/>
        <w:sz w:val="28"/>
        <w:szCs w:val="28"/>
        <w:rtl/>
      </w:rPr>
      <w:t>ביחסים הבינלאומיים</w:t>
    </w:r>
  </w:p>
  <w:p w14:paraId="2225BD6C" w14:textId="15126130" w:rsidR="00706376" w:rsidRPr="00706376" w:rsidRDefault="00706376" w:rsidP="00706376">
    <w:pPr>
      <w:pStyle w:val="a4"/>
      <w:jc w:val="center"/>
      <w:rPr>
        <w:b/>
        <w:bCs/>
        <w:sz w:val="28"/>
        <w:szCs w:val="28"/>
      </w:rPr>
    </w:pPr>
    <w:r w:rsidRPr="00706376">
      <w:rPr>
        <w:rFonts w:hint="cs"/>
        <w:b/>
        <w:bCs/>
        <w:sz w:val="28"/>
        <w:szCs w:val="28"/>
        <w:rtl/>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7B5"/>
    <w:multiLevelType w:val="hybridMultilevel"/>
    <w:tmpl w:val="36CA7442"/>
    <w:lvl w:ilvl="0" w:tplc="255ED2D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006C"/>
    <w:multiLevelType w:val="hybridMultilevel"/>
    <w:tmpl w:val="33C6AF6A"/>
    <w:lvl w:ilvl="0" w:tplc="0BE48546">
      <w:start w:val="2"/>
      <w:numFmt w:val="bullet"/>
      <w:lvlText w:val="-"/>
      <w:lvlJc w:val="left"/>
      <w:pPr>
        <w:ind w:left="5321" w:hanging="360"/>
      </w:pPr>
      <w:rPr>
        <w:rFonts w:ascii="Calibri" w:eastAsiaTheme="minorHAnsi" w:hAnsi="Calibri" w:cs="Calibri" w:hint="default"/>
      </w:rPr>
    </w:lvl>
    <w:lvl w:ilvl="1" w:tplc="04090003" w:tentative="1">
      <w:start w:val="1"/>
      <w:numFmt w:val="bullet"/>
      <w:lvlText w:val="o"/>
      <w:lvlJc w:val="left"/>
      <w:pPr>
        <w:ind w:left="6041" w:hanging="360"/>
      </w:pPr>
      <w:rPr>
        <w:rFonts w:ascii="Courier New" w:hAnsi="Courier New" w:cs="Courier New" w:hint="default"/>
      </w:rPr>
    </w:lvl>
    <w:lvl w:ilvl="2" w:tplc="04090005" w:tentative="1">
      <w:start w:val="1"/>
      <w:numFmt w:val="bullet"/>
      <w:lvlText w:val=""/>
      <w:lvlJc w:val="left"/>
      <w:pPr>
        <w:ind w:left="6761" w:hanging="360"/>
      </w:pPr>
      <w:rPr>
        <w:rFonts w:ascii="Wingdings" w:hAnsi="Wingdings" w:hint="default"/>
      </w:rPr>
    </w:lvl>
    <w:lvl w:ilvl="3" w:tplc="04090001" w:tentative="1">
      <w:start w:val="1"/>
      <w:numFmt w:val="bullet"/>
      <w:lvlText w:val=""/>
      <w:lvlJc w:val="left"/>
      <w:pPr>
        <w:ind w:left="7481" w:hanging="360"/>
      </w:pPr>
      <w:rPr>
        <w:rFonts w:ascii="Symbol" w:hAnsi="Symbol" w:hint="default"/>
      </w:rPr>
    </w:lvl>
    <w:lvl w:ilvl="4" w:tplc="04090003" w:tentative="1">
      <w:start w:val="1"/>
      <w:numFmt w:val="bullet"/>
      <w:lvlText w:val="o"/>
      <w:lvlJc w:val="left"/>
      <w:pPr>
        <w:ind w:left="8201" w:hanging="360"/>
      </w:pPr>
      <w:rPr>
        <w:rFonts w:ascii="Courier New" w:hAnsi="Courier New" w:cs="Courier New" w:hint="default"/>
      </w:rPr>
    </w:lvl>
    <w:lvl w:ilvl="5" w:tplc="04090005" w:tentative="1">
      <w:start w:val="1"/>
      <w:numFmt w:val="bullet"/>
      <w:lvlText w:val=""/>
      <w:lvlJc w:val="left"/>
      <w:pPr>
        <w:ind w:left="8921" w:hanging="360"/>
      </w:pPr>
      <w:rPr>
        <w:rFonts w:ascii="Wingdings" w:hAnsi="Wingdings" w:hint="default"/>
      </w:rPr>
    </w:lvl>
    <w:lvl w:ilvl="6" w:tplc="04090001" w:tentative="1">
      <w:start w:val="1"/>
      <w:numFmt w:val="bullet"/>
      <w:lvlText w:val=""/>
      <w:lvlJc w:val="left"/>
      <w:pPr>
        <w:ind w:left="9641" w:hanging="360"/>
      </w:pPr>
      <w:rPr>
        <w:rFonts w:ascii="Symbol" w:hAnsi="Symbol" w:hint="default"/>
      </w:rPr>
    </w:lvl>
    <w:lvl w:ilvl="7" w:tplc="04090003" w:tentative="1">
      <w:start w:val="1"/>
      <w:numFmt w:val="bullet"/>
      <w:lvlText w:val="o"/>
      <w:lvlJc w:val="left"/>
      <w:pPr>
        <w:ind w:left="10361" w:hanging="360"/>
      </w:pPr>
      <w:rPr>
        <w:rFonts w:ascii="Courier New" w:hAnsi="Courier New" w:cs="Courier New" w:hint="default"/>
      </w:rPr>
    </w:lvl>
    <w:lvl w:ilvl="8" w:tplc="04090005" w:tentative="1">
      <w:start w:val="1"/>
      <w:numFmt w:val="bullet"/>
      <w:lvlText w:val=""/>
      <w:lvlJc w:val="left"/>
      <w:pPr>
        <w:ind w:left="11081" w:hanging="360"/>
      </w:pPr>
      <w:rPr>
        <w:rFonts w:ascii="Wingdings" w:hAnsi="Wingdings" w:hint="default"/>
      </w:rPr>
    </w:lvl>
  </w:abstractNum>
  <w:abstractNum w:abstractNumId="2" w15:restartNumberingAfterBreak="0">
    <w:nsid w:val="05860834"/>
    <w:multiLevelType w:val="hybridMultilevel"/>
    <w:tmpl w:val="C9F0AC96"/>
    <w:lvl w:ilvl="0" w:tplc="49C6AFC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5510"/>
    <w:multiLevelType w:val="hybridMultilevel"/>
    <w:tmpl w:val="20CC82F0"/>
    <w:lvl w:ilvl="0" w:tplc="627A4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15CD0"/>
    <w:multiLevelType w:val="hybridMultilevel"/>
    <w:tmpl w:val="E5D6EC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86EE1"/>
    <w:multiLevelType w:val="hybridMultilevel"/>
    <w:tmpl w:val="C290AD52"/>
    <w:lvl w:ilvl="0" w:tplc="0C5228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D6D84"/>
    <w:multiLevelType w:val="hybridMultilevel"/>
    <w:tmpl w:val="80FE1928"/>
    <w:lvl w:ilvl="0" w:tplc="0FDCB5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A5264"/>
    <w:multiLevelType w:val="hybridMultilevel"/>
    <w:tmpl w:val="1AEACB88"/>
    <w:lvl w:ilvl="0" w:tplc="98CC6E48">
      <w:start w:val="1"/>
      <w:numFmt w:val="hebrew1"/>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8519B"/>
    <w:multiLevelType w:val="hybridMultilevel"/>
    <w:tmpl w:val="7800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77DE"/>
    <w:multiLevelType w:val="hybridMultilevel"/>
    <w:tmpl w:val="BE9A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7404"/>
    <w:multiLevelType w:val="hybridMultilevel"/>
    <w:tmpl w:val="108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C1410"/>
    <w:multiLevelType w:val="hybridMultilevel"/>
    <w:tmpl w:val="AE4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B1603"/>
    <w:multiLevelType w:val="hybridMultilevel"/>
    <w:tmpl w:val="F814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6F0B"/>
    <w:multiLevelType w:val="hybridMultilevel"/>
    <w:tmpl w:val="E60E2358"/>
    <w:lvl w:ilvl="0" w:tplc="FCC24C8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A3E94"/>
    <w:multiLevelType w:val="hybridMultilevel"/>
    <w:tmpl w:val="A91AC938"/>
    <w:lvl w:ilvl="0" w:tplc="85F6B6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5106F"/>
    <w:multiLevelType w:val="hybridMultilevel"/>
    <w:tmpl w:val="75A6ED76"/>
    <w:lvl w:ilvl="0" w:tplc="8EF60FB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E7C0E"/>
    <w:multiLevelType w:val="hybridMultilevel"/>
    <w:tmpl w:val="0CD8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E1167"/>
    <w:multiLevelType w:val="hybridMultilevel"/>
    <w:tmpl w:val="77D6AE26"/>
    <w:lvl w:ilvl="0" w:tplc="81A07ABC">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F19BD"/>
    <w:multiLevelType w:val="hybridMultilevel"/>
    <w:tmpl w:val="08C8449C"/>
    <w:lvl w:ilvl="0" w:tplc="90E067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41C2D"/>
    <w:multiLevelType w:val="hybridMultilevel"/>
    <w:tmpl w:val="47C6CC72"/>
    <w:lvl w:ilvl="0" w:tplc="229AC9FC">
      <w:start w:val="2"/>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B488D"/>
    <w:multiLevelType w:val="hybridMultilevel"/>
    <w:tmpl w:val="572E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C7AE7"/>
    <w:multiLevelType w:val="hybridMultilevel"/>
    <w:tmpl w:val="D65C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11"/>
  </w:num>
  <w:num w:numId="5">
    <w:abstractNumId w:val="21"/>
  </w:num>
  <w:num w:numId="6">
    <w:abstractNumId w:val="16"/>
  </w:num>
  <w:num w:numId="7">
    <w:abstractNumId w:val="12"/>
  </w:num>
  <w:num w:numId="8">
    <w:abstractNumId w:val="10"/>
  </w:num>
  <w:num w:numId="9">
    <w:abstractNumId w:val="20"/>
  </w:num>
  <w:num w:numId="10">
    <w:abstractNumId w:val="4"/>
  </w:num>
  <w:num w:numId="11">
    <w:abstractNumId w:val="18"/>
  </w:num>
  <w:num w:numId="12">
    <w:abstractNumId w:val="7"/>
  </w:num>
  <w:num w:numId="13">
    <w:abstractNumId w:val="19"/>
  </w:num>
  <w:num w:numId="14">
    <w:abstractNumId w:val="3"/>
  </w:num>
  <w:num w:numId="15">
    <w:abstractNumId w:val="17"/>
  </w:num>
  <w:num w:numId="16">
    <w:abstractNumId w:val="0"/>
  </w:num>
  <w:num w:numId="17">
    <w:abstractNumId w:val="13"/>
  </w:num>
  <w:num w:numId="18">
    <w:abstractNumId w:val="9"/>
  </w:num>
  <w:num w:numId="19">
    <w:abstractNumId w:val="8"/>
  </w:num>
  <w:num w:numId="20">
    <w:abstractNumId w:val="14"/>
  </w:num>
  <w:num w:numId="21">
    <w:abstractNumId w:val="15"/>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or Orshter">
    <w15:presenceInfo w15:providerId="AD" w15:userId="S::lioro@lbi.co.il::b7d6a082-53f7-42af-8c49-a1ab804fdff4"/>
  </w15:person>
  <w15:person w15:author="Shelly Hoffman">
    <w15:presenceInfo w15:providerId="Windows Live" w15:userId="3f8047b674781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28"/>
    <w:rsid w:val="00010B61"/>
    <w:rsid w:val="00020B98"/>
    <w:rsid w:val="00020E59"/>
    <w:rsid w:val="00022998"/>
    <w:rsid w:val="000234B0"/>
    <w:rsid w:val="00034680"/>
    <w:rsid w:val="0003723C"/>
    <w:rsid w:val="000432D9"/>
    <w:rsid w:val="000574F1"/>
    <w:rsid w:val="0006029A"/>
    <w:rsid w:val="00063662"/>
    <w:rsid w:val="00064D92"/>
    <w:rsid w:val="0006571C"/>
    <w:rsid w:val="000719E6"/>
    <w:rsid w:val="00082B3F"/>
    <w:rsid w:val="00082C95"/>
    <w:rsid w:val="00084C5C"/>
    <w:rsid w:val="00090FE7"/>
    <w:rsid w:val="000925A5"/>
    <w:rsid w:val="00094A80"/>
    <w:rsid w:val="0009533D"/>
    <w:rsid w:val="0009760D"/>
    <w:rsid w:val="000A0945"/>
    <w:rsid w:val="000A2243"/>
    <w:rsid w:val="000A3C30"/>
    <w:rsid w:val="000A4A50"/>
    <w:rsid w:val="000A5E71"/>
    <w:rsid w:val="000A6966"/>
    <w:rsid w:val="000B1C2E"/>
    <w:rsid w:val="000B2F55"/>
    <w:rsid w:val="000B3F29"/>
    <w:rsid w:val="000B4DF5"/>
    <w:rsid w:val="000C479F"/>
    <w:rsid w:val="000C6339"/>
    <w:rsid w:val="000D38C2"/>
    <w:rsid w:val="000E11D8"/>
    <w:rsid w:val="000E54CF"/>
    <w:rsid w:val="000E727A"/>
    <w:rsid w:val="000F39B3"/>
    <w:rsid w:val="000F4A8B"/>
    <w:rsid w:val="000F4AF0"/>
    <w:rsid w:val="00100339"/>
    <w:rsid w:val="00102E68"/>
    <w:rsid w:val="001047B0"/>
    <w:rsid w:val="00105C59"/>
    <w:rsid w:val="0011049F"/>
    <w:rsid w:val="0011317C"/>
    <w:rsid w:val="00114C88"/>
    <w:rsid w:val="00115150"/>
    <w:rsid w:val="00117534"/>
    <w:rsid w:val="00120A89"/>
    <w:rsid w:val="001217BB"/>
    <w:rsid w:val="00127EB3"/>
    <w:rsid w:val="001316D2"/>
    <w:rsid w:val="00134547"/>
    <w:rsid w:val="0013470E"/>
    <w:rsid w:val="0014535D"/>
    <w:rsid w:val="00151517"/>
    <w:rsid w:val="0015364D"/>
    <w:rsid w:val="00153A50"/>
    <w:rsid w:val="00160918"/>
    <w:rsid w:val="001611AC"/>
    <w:rsid w:val="0016196B"/>
    <w:rsid w:val="00164F5C"/>
    <w:rsid w:val="00165AE0"/>
    <w:rsid w:val="00166510"/>
    <w:rsid w:val="00170331"/>
    <w:rsid w:val="001744E9"/>
    <w:rsid w:val="00182A33"/>
    <w:rsid w:val="001847F6"/>
    <w:rsid w:val="001872D2"/>
    <w:rsid w:val="001901BB"/>
    <w:rsid w:val="00192E9E"/>
    <w:rsid w:val="0019628D"/>
    <w:rsid w:val="001969D0"/>
    <w:rsid w:val="0019749B"/>
    <w:rsid w:val="001A285A"/>
    <w:rsid w:val="001A359D"/>
    <w:rsid w:val="001A3F91"/>
    <w:rsid w:val="001A4A31"/>
    <w:rsid w:val="001B1B5E"/>
    <w:rsid w:val="001B3034"/>
    <w:rsid w:val="001B36B9"/>
    <w:rsid w:val="001B7366"/>
    <w:rsid w:val="001C5A74"/>
    <w:rsid w:val="001D0323"/>
    <w:rsid w:val="001D21A9"/>
    <w:rsid w:val="001D2C75"/>
    <w:rsid w:val="001D4CA6"/>
    <w:rsid w:val="001D58E2"/>
    <w:rsid w:val="001E097E"/>
    <w:rsid w:val="001E132A"/>
    <w:rsid w:val="001E2210"/>
    <w:rsid w:val="001E2316"/>
    <w:rsid w:val="001E290D"/>
    <w:rsid w:val="001E3082"/>
    <w:rsid w:val="001F20FE"/>
    <w:rsid w:val="001F710C"/>
    <w:rsid w:val="00201B3D"/>
    <w:rsid w:val="00214435"/>
    <w:rsid w:val="002145AA"/>
    <w:rsid w:val="00217DEF"/>
    <w:rsid w:val="002257C3"/>
    <w:rsid w:val="00225D05"/>
    <w:rsid w:val="00227433"/>
    <w:rsid w:val="00227FD9"/>
    <w:rsid w:val="00230963"/>
    <w:rsid w:val="00236A61"/>
    <w:rsid w:val="00245F4A"/>
    <w:rsid w:val="00250A59"/>
    <w:rsid w:val="00251C5D"/>
    <w:rsid w:val="00252AEF"/>
    <w:rsid w:val="002538AB"/>
    <w:rsid w:val="002542CC"/>
    <w:rsid w:val="00267747"/>
    <w:rsid w:val="00273269"/>
    <w:rsid w:val="002756B3"/>
    <w:rsid w:val="00281110"/>
    <w:rsid w:val="00281EEB"/>
    <w:rsid w:val="0028767A"/>
    <w:rsid w:val="00292BAA"/>
    <w:rsid w:val="00293552"/>
    <w:rsid w:val="00296E97"/>
    <w:rsid w:val="00296EA4"/>
    <w:rsid w:val="002A0929"/>
    <w:rsid w:val="002A1712"/>
    <w:rsid w:val="002A1B0E"/>
    <w:rsid w:val="002B02AB"/>
    <w:rsid w:val="002B1B85"/>
    <w:rsid w:val="002B3072"/>
    <w:rsid w:val="002B4264"/>
    <w:rsid w:val="002B6882"/>
    <w:rsid w:val="002B6C56"/>
    <w:rsid w:val="002B71B1"/>
    <w:rsid w:val="002B7433"/>
    <w:rsid w:val="002C1958"/>
    <w:rsid w:val="002C1C77"/>
    <w:rsid w:val="002C2582"/>
    <w:rsid w:val="002C3038"/>
    <w:rsid w:val="002D1915"/>
    <w:rsid w:val="002D5120"/>
    <w:rsid w:val="002D6536"/>
    <w:rsid w:val="002D76DF"/>
    <w:rsid w:val="002D7952"/>
    <w:rsid w:val="002E0AEB"/>
    <w:rsid w:val="002E216E"/>
    <w:rsid w:val="002E2C76"/>
    <w:rsid w:val="002E5053"/>
    <w:rsid w:val="002E7F50"/>
    <w:rsid w:val="003024F4"/>
    <w:rsid w:val="00304E3B"/>
    <w:rsid w:val="003073CF"/>
    <w:rsid w:val="003116D0"/>
    <w:rsid w:val="00313443"/>
    <w:rsid w:val="003147D0"/>
    <w:rsid w:val="00315351"/>
    <w:rsid w:val="003158AF"/>
    <w:rsid w:val="003160AB"/>
    <w:rsid w:val="00321909"/>
    <w:rsid w:val="00324CF5"/>
    <w:rsid w:val="00325231"/>
    <w:rsid w:val="003277E2"/>
    <w:rsid w:val="00331F06"/>
    <w:rsid w:val="003414EE"/>
    <w:rsid w:val="00341CA3"/>
    <w:rsid w:val="00347D27"/>
    <w:rsid w:val="00350636"/>
    <w:rsid w:val="003506FC"/>
    <w:rsid w:val="00360F05"/>
    <w:rsid w:val="003631FC"/>
    <w:rsid w:val="00363E55"/>
    <w:rsid w:val="0036668B"/>
    <w:rsid w:val="0037068C"/>
    <w:rsid w:val="00371D84"/>
    <w:rsid w:val="00372F19"/>
    <w:rsid w:val="00382597"/>
    <w:rsid w:val="00385052"/>
    <w:rsid w:val="00390EC9"/>
    <w:rsid w:val="003929B3"/>
    <w:rsid w:val="0039312B"/>
    <w:rsid w:val="00393DAD"/>
    <w:rsid w:val="00394A95"/>
    <w:rsid w:val="0039699D"/>
    <w:rsid w:val="003A0D0F"/>
    <w:rsid w:val="003A210F"/>
    <w:rsid w:val="003A52CE"/>
    <w:rsid w:val="003B32F6"/>
    <w:rsid w:val="003B3B13"/>
    <w:rsid w:val="003B73E6"/>
    <w:rsid w:val="003B7473"/>
    <w:rsid w:val="003C0981"/>
    <w:rsid w:val="003C623B"/>
    <w:rsid w:val="003D184D"/>
    <w:rsid w:val="003D1BB8"/>
    <w:rsid w:val="003D2B28"/>
    <w:rsid w:val="003D4739"/>
    <w:rsid w:val="003D6839"/>
    <w:rsid w:val="003E40AF"/>
    <w:rsid w:val="003E5ADB"/>
    <w:rsid w:val="003F27F2"/>
    <w:rsid w:val="0040156F"/>
    <w:rsid w:val="004035A3"/>
    <w:rsid w:val="00403930"/>
    <w:rsid w:val="004063D7"/>
    <w:rsid w:val="004105C0"/>
    <w:rsid w:val="004109AD"/>
    <w:rsid w:val="00412463"/>
    <w:rsid w:val="0041307C"/>
    <w:rsid w:val="0041523D"/>
    <w:rsid w:val="004153E0"/>
    <w:rsid w:val="0042120B"/>
    <w:rsid w:val="004278FE"/>
    <w:rsid w:val="00427B5D"/>
    <w:rsid w:val="00434A1B"/>
    <w:rsid w:val="004361A7"/>
    <w:rsid w:val="00442068"/>
    <w:rsid w:val="00447374"/>
    <w:rsid w:val="00447675"/>
    <w:rsid w:val="00460809"/>
    <w:rsid w:val="00460F16"/>
    <w:rsid w:val="00461250"/>
    <w:rsid w:val="004613FC"/>
    <w:rsid w:val="00463143"/>
    <w:rsid w:val="00463E69"/>
    <w:rsid w:val="00466DE8"/>
    <w:rsid w:val="00466F8E"/>
    <w:rsid w:val="00467980"/>
    <w:rsid w:val="00471A26"/>
    <w:rsid w:val="00473A4C"/>
    <w:rsid w:val="004844FC"/>
    <w:rsid w:val="00485B67"/>
    <w:rsid w:val="00486AD6"/>
    <w:rsid w:val="004966FA"/>
    <w:rsid w:val="00496F82"/>
    <w:rsid w:val="004A1644"/>
    <w:rsid w:val="004A40AB"/>
    <w:rsid w:val="004A6284"/>
    <w:rsid w:val="004A7D21"/>
    <w:rsid w:val="004B1F87"/>
    <w:rsid w:val="004B4A97"/>
    <w:rsid w:val="004B5962"/>
    <w:rsid w:val="004B6D28"/>
    <w:rsid w:val="004B71A9"/>
    <w:rsid w:val="004C07AA"/>
    <w:rsid w:val="004C4699"/>
    <w:rsid w:val="004D2892"/>
    <w:rsid w:val="004E1D8B"/>
    <w:rsid w:val="004E202B"/>
    <w:rsid w:val="004E2E8C"/>
    <w:rsid w:val="004E32D1"/>
    <w:rsid w:val="004E7E67"/>
    <w:rsid w:val="004F1B5C"/>
    <w:rsid w:val="004F2EA3"/>
    <w:rsid w:val="004F4C88"/>
    <w:rsid w:val="004F69DD"/>
    <w:rsid w:val="004F7FA5"/>
    <w:rsid w:val="005001B8"/>
    <w:rsid w:val="00503698"/>
    <w:rsid w:val="00506410"/>
    <w:rsid w:val="00512A88"/>
    <w:rsid w:val="00535665"/>
    <w:rsid w:val="00537A85"/>
    <w:rsid w:val="0054001B"/>
    <w:rsid w:val="00542327"/>
    <w:rsid w:val="00551651"/>
    <w:rsid w:val="00557467"/>
    <w:rsid w:val="005633BC"/>
    <w:rsid w:val="005649BB"/>
    <w:rsid w:val="005656BE"/>
    <w:rsid w:val="00570593"/>
    <w:rsid w:val="00570E72"/>
    <w:rsid w:val="0057146D"/>
    <w:rsid w:val="00580FE6"/>
    <w:rsid w:val="00582A35"/>
    <w:rsid w:val="00583D0E"/>
    <w:rsid w:val="005863D3"/>
    <w:rsid w:val="00595189"/>
    <w:rsid w:val="00596127"/>
    <w:rsid w:val="005A420C"/>
    <w:rsid w:val="005B2110"/>
    <w:rsid w:val="005B2D09"/>
    <w:rsid w:val="005C32C7"/>
    <w:rsid w:val="005C4412"/>
    <w:rsid w:val="005D3623"/>
    <w:rsid w:val="005F2392"/>
    <w:rsid w:val="005F57A6"/>
    <w:rsid w:val="00607F59"/>
    <w:rsid w:val="00610B63"/>
    <w:rsid w:val="0061252E"/>
    <w:rsid w:val="0061259E"/>
    <w:rsid w:val="00613E41"/>
    <w:rsid w:val="0061464A"/>
    <w:rsid w:val="00620194"/>
    <w:rsid w:val="006213EE"/>
    <w:rsid w:val="00621ACF"/>
    <w:rsid w:val="00627A5E"/>
    <w:rsid w:val="006303A1"/>
    <w:rsid w:val="00631C5A"/>
    <w:rsid w:val="0063411E"/>
    <w:rsid w:val="00636659"/>
    <w:rsid w:val="00637703"/>
    <w:rsid w:val="00637934"/>
    <w:rsid w:val="00642C4A"/>
    <w:rsid w:val="00644773"/>
    <w:rsid w:val="00645F07"/>
    <w:rsid w:val="00651551"/>
    <w:rsid w:val="00656014"/>
    <w:rsid w:val="00660519"/>
    <w:rsid w:val="00661327"/>
    <w:rsid w:val="00661DF8"/>
    <w:rsid w:val="006656DF"/>
    <w:rsid w:val="00686A4B"/>
    <w:rsid w:val="00686EB7"/>
    <w:rsid w:val="00691BEF"/>
    <w:rsid w:val="00693735"/>
    <w:rsid w:val="0069443C"/>
    <w:rsid w:val="00696E85"/>
    <w:rsid w:val="006A1013"/>
    <w:rsid w:val="006B3A68"/>
    <w:rsid w:val="006C1C5F"/>
    <w:rsid w:val="006C2948"/>
    <w:rsid w:val="006C2F57"/>
    <w:rsid w:val="006C35C9"/>
    <w:rsid w:val="006C60D2"/>
    <w:rsid w:val="006C7076"/>
    <w:rsid w:val="006D023F"/>
    <w:rsid w:val="006D20A4"/>
    <w:rsid w:val="006D44C6"/>
    <w:rsid w:val="006D50D0"/>
    <w:rsid w:val="006E05AF"/>
    <w:rsid w:val="006E6BDD"/>
    <w:rsid w:val="006E7150"/>
    <w:rsid w:val="006E7D53"/>
    <w:rsid w:val="006F6A04"/>
    <w:rsid w:val="00701967"/>
    <w:rsid w:val="00705588"/>
    <w:rsid w:val="00706376"/>
    <w:rsid w:val="0070707E"/>
    <w:rsid w:val="00721F5E"/>
    <w:rsid w:val="0072207B"/>
    <w:rsid w:val="00723829"/>
    <w:rsid w:val="00725D23"/>
    <w:rsid w:val="007326A2"/>
    <w:rsid w:val="007340C0"/>
    <w:rsid w:val="00735358"/>
    <w:rsid w:val="00742BFD"/>
    <w:rsid w:val="007444EE"/>
    <w:rsid w:val="00747B77"/>
    <w:rsid w:val="007504F7"/>
    <w:rsid w:val="0075419D"/>
    <w:rsid w:val="00754BBF"/>
    <w:rsid w:val="00761FA2"/>
    <w:rsid w:val="007633D6"/>
    <w:rsid w:val="00764D41"/>
    <w:rsid w:val="00766BC5"/>
    <w:rsid w:val="007722CE"/>
    <w:rsid w:val="00773B11"/>
    <w:rsid w:val="0077715F"/>
    <w:rsid w:val="0077786A"/>
    <w:rsid w:val="00780183"/>
    <w:rsid w:val="00782035"/>
    <w:rsid w:val="00782EED"/>
    <w:rsid w:val="00785493"/>
    <w:rsid w:val="00786984"/>
    <w:rsid w:val="00787BBC"/>
    <w:rsid w:val="00794C5A"/>
    <w:rsid w:val="00795DA3"/>
    <w:rsid w:val="007A1ED0"/>
    <w:rsid w:val="007A78D6"/>
    <w:rsid w:val="007A7DAF"/>
    <w:rsid w:val="007B7E59"/>
    <w:rsid w:val="007C0F92"/>
    <w:rsid w:val="007C347C"/>
    <w:rsid w:val="007C61F4"/>
    <w:rsid w:val="007C6F5A"/>
    <w:rsid w:val="007D0860"/>
    <w:rsid w:val="007D3934"/>
    <w:rsid w:val="007E15FE"/>
    <w:rsid w:val="007E311A"/>
    <w:rsid w:val="007E6D81"/>
    <w:rsid w:val="007E789A"/>
    <w:rsid w:val="007F1F3C"/>
    <w:rsid w:val="007F31F1"/>
    <w:rsid w:val="007F43EC"/>
    <w:rsid w:val="007F68D1"/>
    <w:rsid w:val="007F6DB8"/>
    <w:rsid w:val="00803C14"/>
    <w:rsid w:val="00810357"/>
    <w:rsid w:val="008157CC"/>
    <w:rsid w:val="00823AFB"/>
    <w:rsid w:val="00826A2F"/>
    <w:rsid w:val="008301B6"/>
    <w:rsid w:val="00832974"/>
    <w:rsid w:val="00837C06"/>
    <w:rsid w:val="00841E9F"/>
    <w:rsid w:val="00845725"/>
    <w:rsid w:val="00846A9C"/>
    <w:rsid w:val="00853E8D"/>
    <w:rsid w:val="00853F6B"/>
    <w:rsid w:val="0086620B"/>
    <w:rsid w:val="0087185F"/>
    <w:rsid w:val="0087649F"/>
    <w:rsid w:val="00886BE2"/>
    <w:rsid w:val="008877A4"/>
    <w:rsid w:val="00892025"/>
    <w:rsid w:val="00897767"/>
    <w:rsid w:val="00897906"/>
    <w:rsid w:val="00897D2C"/>
    <w:rsid w:val="008A7479"/>
    <w:rsid w:val="008B10E4"/>
    <w:rsid w:val="008B1295"/>
    <w:rsid w:val="008B59A8"/>
    <w:rsid w:val="008C764C"/>
    <w:rsid w:val="008D4A56"/>
    <w:rsid w:val="008E5B0C"/>
    <w:rsid w:val="00900DC1"/>
    <w:rsid w:val="00905F55"/>
    <w:rsid w:val="00906B06"/>
    <w:rsid w:val="009079B2"/>
    <w:rsid w:val="0091140B"/>
    <w:rsid w:val="0091474C"/>
    <w:rsid w:val="00917BDB"/>
    <w:rsid w:val="0092183A"/>
    <w:rsid w:val="009356FE"/>
    <w:rsid w:val="009379D3"/>
    <w:rsid w:val="00943E69"/>
    <w:rsid w:val="00946BAF"/>
    <w:rsid w:val="00950484"/>
    <w:rsid w:val="0095165E"/>
    <w:rsid w:val="00952804"/>
    <w:rsid w:val="0095543F"/>
    <w:rsid w:val="00955E2E"/>
    <w:rsid w:val="009574C3"/>
    <w:rsid w:val="00965193"/>
    <w:rsid w:val="00966EF6"/>
    <w:rsid w:val="0097021F"/>
    <w:rsid w:val="0097604D"/>
    <w:rsid w:val="00976083"/>
    <w:rsid w:val="00984367"/>
    <w:rsid w:val="00994B9B"/>
    <w:rsid w:val="0099729B"/>
    <w:rsid w:val="009A2A85"/>
    <w:rsid w:val="009A7CA9"/>
    <w:rsid w:val="009A7D0D"/>
    <w:rsid w:val="009B37B8"/>
    <w:rsid w:val="009B56E1"/>
    <w:rsid w:val="009C1B23"/>
    <w:rsid w:val="009D1ED7"/>
    <w:rsid w:val="009D617E"/>
    <w:rsid w:val="009D747B"/>
    <w:rsid w:val="009D775F"/>
    <w:rsid w:val="009E030E"/>
    <w:rsid w:val="009E1CBC"/>
    <w:rsid w:val="009E1DB1"/>
    <w:rsid w:val="009E520A"/>
    <w:rsid w:val="009F0134"/>
    <w:rsid w:val="009F13FE"/>
    <w:rsid w:val="009F14D2"/>
    <w:rsid w:val="009F5779"/>
    <w:rsid w:val="00A03FDC"/>
    <w:rsid w:val="00A1467F"/>
    <w:rsid w:val="00A23501"/>
    <w:rsid w:val="00A247E6"/>
    <w:rsid w:val="00A24B30"/>
    <w:rsid w:val="00A25A59"/>
    <w:rsid w:val="00A26885"/>
    <w:rsid w:val="00A3679C"/>
    <w:rsid w:val="00A40DE8"/>
    <w:rsid w:val="00A44DCB"/>
    <w:rsid w:val="00A47A80"/>
    <w:rsid w:val="00A47BDF"/>
    <w:rsid w:val="00A507D4"/>
    <w:rsid w:val="00A51045"/>
    <w:rsid w:val="00A51D8C"/>
    <w:rsid w:val="00A5326E"/>
    <w:rsid w:val="00A63F32"/>
    <w:rsid w:val="00A65601"/>
    <w:rsid w:val="00A727F2"/>
    <w:rsid w:val="00A804A1"/>
    <w:rsid w:val="00A8432B"/>
    <w:rsid w:val="00A8480B"/>
    <w:rsid w:val="00A85514"/>
    <w:rsid w:val="00A90A8C"/>
    <w:rsid w:val="00A9392A"/>
    <w:rsid w:val="00A95321"/>
    <w:rsid w:val="00AA2F8C"/>
    <w:rsid w:val="00AA7738"/>
    <w:rsid w:val="00AB1D02"/>
    <w:rsid w:val="00AB4AD0"/>
    <w:rsid w:val="00AB5BA4"/>
    <w:rsid w:val="00AC1619"/>
    <w:rsid w:val="00AC3A33"/>
    <w:rsid w:val="00AC6663"/>
    <w:rsid w:val="00AD1203"/>
    <w:rsid w:val="00AD2CF5"/>
    <w:rsid w:val="00AD3249"/>
    <w:rsid w:val="00AD4B10"/>
    <w:rsid w:val="00AD7A93"/>
    <w:rsid w:val="00AF27BC"/>
    <w:rsid w:val="00AF7B6F"/>
    <w:rsid w:val="00B00150"/>
    <w:rsid w:val="00B0628E"/>
    <w:rsid w:val="00B07DBA"/>
    <w:rsid w:val="00B2148C"/>
    <w:rsid w:val="00B216AD"/>
    <w:rsid w:val="00B25A25"/>
    <w:rsid w:val="00B26AEE"/>
    <w:rsid w:val="00B26E09"/>
    <w:rsid w:val="00B27899"/>
    <w:rsid w:val="00B3035D"/>
    <w:rsid w:val="00B314B0"/>
    <w:rsid w:val="00B333BD"/>
    <w:rsid w:val="00B37489"/>
    <w:rsid w:val="00B41A28"/>
    <w:rsid w:val="00B42539"/>
    <w:rsid w:val="00B4441E"/>
    <w:rsid w:val="00B5079F"/>
    <w:rsid w:val="00B52AB5"/>
    <w:rsid w:val="00B57E1C"/>
    <w:rsid w:val="00B6663B"/>
    <w:rsid w:val="00B6745A"/>
    <w:rsid w:val="00B70121"/>
    <w:rsid w:val="00B71FD0"/>
    <w:rsid w:val="00B75F56"/>
    <w:rsid w:val="00B77434"/>
    <w:rsid w:val="00B8483E"/>
    <w:rsid w:val="00B84FC6"/>
    <w:rsid w:val="00B874E5"/>
    <w:rsid w:val="00B87E12"/>
    <w:rsid w:val="00B930A5"/>
    <w:rsid w:val="00BA1648"/>
    <w:rsid w:val="00BA2AC3"/>
    <w:rsid w:val="00BB4307"/>
    <w:rsid w:val="00BB542E"/>
    <w:rsid w:val="00BB7315"/>
    <w:rsid w:val="00BB7C78"/>
    <w:rsid w:val="00BC19D2"/>
    <w:rsid w:val="00BC4A64"/>
    <w:rsid w:val="00BD1272"/>
    <w:rsid w:val="00BE1ECC"/>
    <w:rsid w:val="00BE4654"/>
    <w:rsid w:val="00BF4860"/>
    <w:rsid w:val="00BF66B8"/>
    <w:rsid w:val="00C02806"/>
    <w:rsid w:val="00C108CA"/>
    <w:rsid w:val="00C17025"/>
    <w:rsid w:val="00C261AD"/>
    <w:rsid w:val="00C26B94"/>
    <w:rsid w:val="00C3313E"/>
    <w:rsid w:val="00C33595"/>
    <w:rsid w:val="00C43E2F"/>
    <w:rsid w:val="00C449BA"/>
    <w:rsid w:val="00C53A9A"/>
    <w:rsid w:val="00C65B32"/>
    <w:rsid w:val="00C75617"/>
    <w:rsid w:val="00C765E2"/>
    <w:rsid w:val="00C777C0"/>
    <w:rsid w:val="00C86CDF"/>
    <w:rsid w:val="00C908BD"/>
    <w:rsid w:val="00C90DBF"/>
    <w:rsid w:val="00C93BDC"/>
    <w:rsid w:val="00C942A9"/>
    <w:rsid w:val="00CB09C8"/>
    <w:rsid w:val="00CB697F"/>
    <w:rsid w:val="00CB6C2E"/>
    <w:rsid w:val="00CC5060"/>
    <w:rsid w:val="00CC628E"/>
    <w:rsid w:val="00CD5101"/>
    <w:rsid w:val="00CD5200"/>
    <w:rsid w:val="00CE07D7"/>
    <w:rsid w:val="00CE45C6"/>
    <w:rsid w:val="00CE58F8"/>
    <w:rsid w:val="00CE5954"/>
    <w:rsid w:val="00CF530C"/>
    <w:rsid w:val="00D067C8"/>
    <w:rsid w:val="00D06DD6"/>
    <w:rsid w:val="00D06F53"/>
    <w:rsid w:val="00D07528"/>
    <w:rsid w:val="00D1299B"/>
    <w:rsid w:val="00D16AB0"/>
    <w:rsid w:val="00D17D06"/>
    <w:rsid w:val="00D310EA"/>
    <w:rsid w:val="00D31885"/>
    <w:rsid w:val="00D32A48"/>
    <w:rsid w:val="00D55ED7"/>
    <w:rsid w:val="00D62506"/>
    <w:rsid w:val="00D62A32"/>
    <w:rsid w:val="00D67140"/>
    <w:rsid w:val="00D7613C"/>
    <w:rsid w:val="00D82657"/>
    <w:rsid w:val="00D83665"/>
    <w:rsid w:val="00D84450"/>
    <w:rsid w:val="00D9244A"/>
    <w:rsid w:val="00D93C6A"/>
    <w:rsid w:val="00D93F3C"/>
    <w:rsid w:val="00D94804"/>
    <w:rsid w:val="00D95ED7"/>
    <w:rsid w:val="00D961CA"/>
    <w:rsid w:val="00DA2010"/>
    <w:rsid w:val="00DA3FE7"/>
    <w:rsid w:val="00DB3A18"/>
    <w:rsid w:val="00DB683C"/>
    <w:rsid w:val="00DC7534"/>
    <w:rsid w:val="00DD0FEC"/>
    <w:rsid w:val="00DD41D6"/>
    <w:rsid w:val="00DD7223"/>
    <w:rsid w:val="00DD73D9"/>
    <w:rsid w:val="00DE56DA"/>
    <w:rsid w:val="00DF00A8"/>
    <w:rsid w:val="00DF19D6"/>
    <w:rsid w:val="00DF1A2B"/>
    <w:rsid w:val="00DF2C09"/>
    <w:rsid w:val="00DF46EA"/>
    <w:rsid w:val="00DF5F2C"/>
    <w:rsid w:val="00DF694B"/>
    <w:rsid w:val="00DF7743"/>
    <w:rsid w:val="00E0660B"/>
    <w:rsid w:val="00E07A9E"/>
    <w:rsid w:val="00E11813"/>
    <w:rsid w:val="00E11EEF"/>
    <w:rsid w:val="00E13513"/>
    <w:rsid w:val="00E219F0"/>
    <w:rsid w:val="00E37ABA"/>
    <w:rsid w:val="00E4221E"/>
    <w:rsid w:val="00E42D7F"/>
    <w:rsid w:val="00E51976"/>
    <w:rsid w:val="00E5304E"/>
    <w:rsid w:val="00E555B0"/>
    <w:rsid w:val="00E5634F"/>
    <w:rsid w:val="00E56B5E"/>
    <w:rsid w:val="00E634B4"/>
    <w:rsid w:val="00E655C7"/>
    <w:rsid w:val="00E6697E"/>
    <w:rsid w:val="00E676A2"/>
    <w:rsid w:val="00E7466B"/>
    <w:rsid w:val="00E75368"/>
    <w:rsid w:val="00E801B5"/>
    <w:rsid w:val="00E84B66"/>
    <w:rsid w:val="00E96F7F"/>
    <w:rsid w:val="00E975F6"/>
    <w:rsid w:val="00EA140D"/>
    <w:rsid w:val="00EA44D4"/>
    <w:rsid w:val="00EA5884"/>
    <w:rsid w:val="00EB40D4"/>
    <w:rsid w:val="00EB5718"/>
    <w:rsid w:val="00EC05B2"/>
    <w:rsid w:val="00EC14D5"/>
    <w:rsid w:val="00EC3D96"/>
    <w:rsid w:val="00ED2733"/>
    <w:rsid w:val="00ED59B9"/>
    <w:rsid w:val="00ED748B"/>
    <w:rsid w:val="00EE1DDC"/>
    <w:rsid w:val="00EE67CA"/>
    <w:rsid w:val="00EE6C4D"/>
    <w:rsid w:val="00EE78EF"/>
    <w:rsid w:val="00EF5208"/>
    <w:rsid w:val="00EF61EC"/>
    <w:rsid w:val="00EF6746"/>
    <w:rsid w:val="00F1234E"/>
    <w:rsid w:val="00F12551"/>
    <w:rsid w:val="00F15E50"/>
    <w:rsid w:val="00F23019"/>
    <w:rsid w:val="00F23675"/>
    <w:rsid w:val="00F236AD"/>
    <w:rsid w:val="00F404D4"/>
    <w:rsid w:val="00F524BA"/>
    <w:rsid w:val="00F53937"/>
    <w:rsid w:val="00F53BD0"/>
    <w:rsid w:val="00F5768D"/>
    <w:rsid w:val="00F603AC"/>
    <w:rsid w:val="00F604FE"/>
    <w:rsid w:val="00F635F8"/>
    <w:rsid w:val="00F70837"/>
    <w:rsid w:val="00F71867"/>
    <w:rsid w:val="00F71888"/>
    <w:rsid w:val="00F73365"/>
    <w:rsid w:val="00F7406D"/>
    <w:rsid w:val="00F76DFC"/>
    <w:rsid w:val="00F77991"/>
    <w:rsid w:val="00F80E1D"/>
    <w:rsid w:val="00F821F6"/>
    <w:rsid w:val="00F909FF"/>
    <w:rsid w:val="00F9501B"/>
    <w:rsid w:val="00FA3A74"/>
    <w:rsid w:val="00FA515E"/>
    <w:rsid w:val="00FA6CE6"/>
    <w:rsid w:val="00FA6D13"/>
    <w:rsid w:val="00FB1704"/>
    <w:rsid w:val="00FB22C4"/>
    <w:rsid w:val="00FB2FCD"/>
    <w:rsid w:val="00FB52FA"/>
    <w:rsid w:val="00FC015F"/>
    <w:rsid w:val="00FC01BD"/>
    <w:rsid w:val="00FC13AF"/>
    <w:rsid w:val="00FC1C16"/>
    <w:rsid w:val="00FC1D03"/>
    <w:rsid w:val="00FD47EC"/>
    <w:rsid w:val="00FD6536"/>
    <w:rsid w:val="00FD7A4E"/>
    <w:rsid w:val="00FF05FE"/>
    <w:rsid w:val="00FF2D27"/>
    <w:rsid w:val="00FF5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2526"/>
  <w15:chartTrackingRefBased/>
  <w15:docId w15:val="{665BB4A5-2708-4213-9F00-FF12881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7A6"/>
    <w:pPr>
      <w:ind w:left="720"/>
      <w:contextualSpacing/>
    </w:pPr>
  </w:style>
  <w:style w:type="paragraph" w:styleId="a4">
    <w:name w:val="header"/>
    <w:basedOn w:val="a"/>
    <w:link w:val="a5"/>
    <w:uiPriority w:val="99"/>
    <w:unhideWhenUsed/>
    <w:rsid w:val="006E7D53"/>
    <w:pPr>
      <w:tabs>
        <w:tab w:val="center" w:pos="4680"/>
        <w:tab w:val="right" w:pos="9360"/>
      </w:tabs>
      <w:spacing w:after="0" w:line="240" w:lineRule="auto"/>
    </w:pPr>
  </w:style>
  <w:style w:type="character" w:customStyle="1" w:styleId="a5">
    <w:name w:val="כותרת עליונה תו"/>
    <w:basedOn w:val="a0"/>
    <w:link w:val="a4"/>
    <w:uiPriority w:val="99"/>
    <w:rsid w:val="006E7D53"/>
  </w:style>
  <w:style w:type="paragraph" w:styleId="a6">
    <w:name w:val="footer"/>
    <w:basedOn w:val="a"/>
    <w:link w:val="a7"/>
    <w:uiPriority w:val="99"/>
    <w:unhideWhenUsed/>
    <w:rsid w:val="006E7D53"/>
    <w:pPr>
      <w:tabs>
        <w:tab w:val="center" w:pos="4680"/>
        <w:tab w:val="right" w:pos="9360"/>
      </w:tabs>
      <w:spacing w:after="0" w:line="240" w:lineRule="auto"/>
    </w:pPr>
  </w:style>
  <w:style w:type="character" w:customStyle="1" w:styleId="a7">
    <w:name w:val="כותרת תחתונה תו"/>
    <w:basedOn w:val="a0"/>
    <w:link w:val="a6"/>
    <w:uiPriority w:val="99"/>
    <w:rsid w:val="006E7D53"/>
  </w:style>
  <w:style w:type="character" w:styleId="a8">
    <w:name w:val="annotation reference"/>
    <w:basedOn w:val="a0"/>
    <w:uiPriority w:val="99"/>
    <w:semiHidden/>
    <w:unhideWhenUsed/>
    <w:rsid w:val="000E11D8"/>
    <w:rPr>
      <w:sz w:val="16"/>
      <w:szCs w:val="16"/>
    </w:rPr>
  </w:style>
  <w:style w:type="paragraph" w:styleId="a9">
    <w:name w:val="annotation text"/>
    <w:basedOn w:val="a"/>
    <w:link w:val="aa"/>
    <w:uiPriority w:val="99"/>
    <w:semiHidden/>
    <w:unhideWhenUsed/>
    <w:rsid w:val="000E11D8"/>
    <w:pPr>
      <w:spacing w:line="240" w:lineRule="auto"/>
    </w:pPr>
    <w:rPr>
      <w:sz w:val="20"/>
      <w:szCs w:val="20"/>
    </w:rPr>
  </w:style>
  <w:style w:type="character" w:customStyle="1" w:styleId="aa">
    <w:name w:val="טקסט הערה תו"/>
    <w:basedOn w:val="a0"/>
    <w:link w:val="a9"/>
    <w:uiPriority w:val="99"/>
    <w:semiHidden/>
    <w:rsid w:val="000E11D8"/>
    <w:rPr>
      <w:sz w:val="20"/>
      <w:szCs w:val="20"/>
    </w:rPr>
  </w:style>
  <w:style w:type="paragraph" w:styleId="ab">
    <w:name w:val="annotation subject"/>
    <w:basedOn w:val="a9"/>
    <w:next w:val="a9"/>
    <w:link w:val="ac"/>
    <w:uiPriority w:val="99"/>
    <w:semiHidden/>
    <w:unhideWhenUsed/>
    <w:rsid w:val="000E11D8"/>
    <w:rPr>
      <w:b/>
      <w:bCs/>
    </w:rPr>
  </w:style>
  <w:style w:type="character" w:customStyle="1" w:styleId="ac">
    <w:name w:val="נושא הערה תו"/>
    <w:basedOn w:val="aa"/>
    <w:link w:val="ab"/>
    <w:uiPriority w:val="99"/>
    <w:semiHidden/>
    <w:rsid w:val="000E11D8"/>
    <w:rPr>
      <w:b/>
      <w:bCs/>
      <w:sz w:val="20"/>
      <w:szCs w:val="20"/>
    </w:rPr>
  </w:style>
  <w:style w:type="character" w:customStyle="1" w:styleId="10">
    <w:name w:val="כותרת 1 תו"/>
    <w:basedOn w:val="a0"/>
    <w:link w:val="1"/>
    <w:uiPriority w:val="9"/>
    <w:rsid w:val="00082B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2004</Words>
  <Characters>11425</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2021-07-06T11:49:00Z</dcterms:created>
  <dcterms:modified xsi:type="dcterms:W3CDTF">2021-07-06T11:49:00Z</dcterms:modified>
</cp:coreProperties>
</file>