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pPr w:leftFromText="180" w:rightFromText="180" w:horzAnchor="margin" w:tblpXSpec="center" w:tblpY="-225"/>
        <w:bidiVisual/>
        <w:tblW w:w="9963" w:type="dxa"/>
        <w:tblBorders>
          <w:top w:val="none" w:sz="0" w:space="0" w:color="auto"/>
          <w:left w:val="none" w:sz="0" w:space="0" w:color="auto"/>
          <w:bottom w:val="single" w:sz="4"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3843"/>
        <w:gridCol w:w="2553"/>
        <w:gridCol w:w="3567"/>
      </w:tblGrid>
      <w:tr w:rsidR="003A7C78" w:rsidRPr="005C23E4" w14:paraId="33F28FF1" w14:textId="77777777" w:rsidTr="000E3C8D">
        <w:trPr>
          <w:trHeight w:val="278"/>
        </w:trPr>
        <w:tc>
          <w:tcPr>
            <w:tcW w:w="3843" w:type="dxa"/>
          </w:tcPr>
          <w:p w14:paraId="4611321F" w14:textId="7CC142F2" w:rsidR="003A7C78" w:rsidRPr="005C23E4" w:rsidRDefault="00866084" w:rsidP="0099118B">
            <w:pPr>
              <w:jc w:val="both"/>
              <w:rPr>
                <w:rFonts w:ascii="David" w:hAnsi="David" w:cs="David"/>
                <w:sz w:val="24"/>
                <w:szCs w:val="24"/>
                <w:rtl/>
              </w:rPr>
            </w:pPr>
            <w:bookmarkStart w:id="0" w:name="_GoBack"/>
            <w:bookmarkEnd w:id="0"/>
            <w:r w:rsidRPr="005C23E4">
              <w:rPr>
                <w:rFonts w:ascii="David" w:hAnsi="David" w:cs="David"/>
                <w:sz w:val="24"/>
                <w:szCs w:val="24"/>
                <w:rtl/>
              </w:rPr>
              <w:t>זכויות האדם ביחב"ל 10535</w:t>
            </w:r>
          </w:p>
        </w:tc>
        <w:tc>
          <w:tcPr>
            <w:tcW w:w="2553" w:type="dxa"/>
            <w:vMerge w:val="restart"/>
            <w:vAlign w:val="center"/>
          </w:tcPr>
          <w:p w14:paraId="1CBCA3DC" w14:textId="1037A967" w:rsidR="003A7C78" w:rsidRPr="005C23E4" w:rsidRDefault="003A7C78" w:rsidP="0099118B">
            <w:pPr>
              <w:jc w:val="both"/>
              <w:rPr>
                <w:rFonts w:ascii="David" w:hAnsi="David" w:cs="David"/>
                <w:b/>
                <w:bCs/>
                <w:sz w:val="44"/>
                <w:szCs w:val="44"/>
                <w:rtl/>
              </w:rPr>
            </w:pPr>
            <w:proofErr w:type="spellStart"/>
            <w:r w:rsidRPr="005C23E4">
              <w:rPr>
                <w:rFonts w:ascii="David" w:hAnsi="David" w:cs="David"/>
                <w:b/>
                <w:bCs/>
                <w:sz w:val="44"/>
                <w:szCs w:val="44"/>
                <w:rtl/>
              </w:rPr>
              <w:t>ממ"ן</w:t>
            </w:r>
            <w:proofErr w:type="spellEnd"/>
            <w:r w:rsidRPr="005C23E4">
              <w:rPr>
                <w:rFonts w:ascii="David" w:hAnsi="David" w:cs="David"/>
                <w:b/>
                <w:bCs/>
                <w:sz w:val="44"/>
                <w:szCs w:val="44"/>
                <w:rtl/>
              </w:rPr>
              <w:t xml:space="preserve"> </w:t>
            </w:r>
            <w:r w:rsidR="00AD4E59" w:rsidRPr="005C23E4">
              <w:rPr>
                <w:rFonts w:ascii="David" w:hAnsi="David" w:cs="David"/>
                <w:b/>
                <w:bCs/>
                <w:sz w:val="44"/>
                <w:szCs w:val="44"/>
                <w:rtl/>
              </w:rPr>
              <w:t>1</w:t>
            </w:r>
            <w:r w:rsidR="00866084" w:rsidRPr="005C23E4">
              <w:rPr>
                <w:rFonts w:ascii="David" w:hAnsi="David" w:cs="David"/>
                <w:b/>
                <w:bCs/>
                <w:sz w:val="44"/>
                <w:szCs w:val="44"/>
                <w:rtl/>
              </w:rPr>
              <w:t>1</w:t>
            </w:r>
          </w:p>
        </w:tc>
        <w:tc>
          <w:tcPr>
            <w:tcW w:w="3567" w:type="dxa"/>
          </w:tcPr>
          <w:p w14:paraId="0BE6E52C" w14:textId="77777777" w:rsidR="003A7C78" w:rsidRPr="005C23E4" w:rsidRDefault="003A7C78" w:rsidP="006B24A2">
            <w:pPr>
              <w:jc w:val="right"/>
              <w:rPr>
                <w:rFonts w:ascii="David" w:hAnsi="David" w:cs="David"/>
                <w:sz w:val="24"/>
                <w:szCs w:val="24"/>
                <w:rtl/>
              </w:rPr>
            </w:pPr>
            <w:r w:rsidRPr="005C23E4">
              <w:rPr>
                <w:rFonts w:ascii="David" w:hAnsi="David" w:cs="David"/>
                <w:sz w:val="24"/>
                <w:szCs w:val="24"/>
                <w:rtl/>
              </w:rPr>
              <w:t>דניאל נוף</w:t>
            </w:r>
          </w:p>
        </w:tc>
      </w:tr>
      <w:tr w:rsidR="003A7C78" w:rsidRPr="005C23E4" w14:paraId="2E7D00D8" w14:textId="77777777" w:rsidTr="00E84CED">
        <w:trPr>
          <w:trHeight w:val="260"/>
        </w:trPr>
        <w:tc>
          <w:tcPr>
            <w:tcW w:w="3843" w:type="dxa"/>
            <w:tcBorders>
              <w:bottom w:val="single" w:sz="4" w:space="0" w:color="000000"/>
            </w:tcBorders>
          </w:tcPr>
          <w:p w14:paraId="7B88EAE9" w14:textId="1D40B5A8" w:rsidR="003A7C78" w:rsidRPr="005C23E4" w:rsidRDefault="003A7C78" w:rsidP="0099118B">
            <w:pPr>
              <w:jc w:val="both"/>
              <w:rPr>
                <w:rFonts w:ascii="David" w:hAnsi="David" w:cs="David"/>
                <w:sz w:val="24"/>
                <w:szCs w:val="24"/>
                <w:rtl/>
              </w:rPr>
            </w:pPr>
            <w:r w:rsidRPr="005C23E4">
              <w:rPr>
                <w:rFonts w:ascii="David" w:hAnsi="David" w:cs="David"/>
                <w:sz w:val="24"/>
                <w:szCs w:val="24"/>
                <w:rtl/>
              </w:rPr>
              <w:t>סתיו 2020</w:t>
            </w:r>
            <w:r w:rsidR="00AD4E59" w:rsidRPr="005C23E4">
              <w:rPr>
                <w:rFonts w:ascii="David" w:hAnsi="David" w:cs="David"/>
                <w:sz w:val="24"/>
                <w:szCs w:val="24"/>
                <w:rtl/>
              </w:rPr>
              <w:t>ב</w:t>
            </w:r>
          </w:p>
        </w:tc>
        <w:tc>
          <w:tcPr>
            <w:tcW w:w="2553" w:type="dxa"/>
            <w:vMerge/>
            <w:tcBorders>
              <w:bottom w:val="single" w:sz="4" w:space="0" w:color="000000"/>
            </w:tcBorders>
          </w:tcPr>
          <w:p w14:paraId="4EA8EF18" w14:textId="77777777" w:rsidR="003A7C78" w:rsidRPr="005C23E4" w:rsidRDefault="003A7C78" w:rsidP="0099118B">
            <w:pPr>
              <w:jc w:val="both"/>
              <w:rPr>
                <w:rFonts w:ascii="David" w:hAnsi="David" w:cs="David"/>
                <w:sz w:val="24"/>
                <w:szCs w:val="24"/>
                <w:rtl/>
              </w:rPr>
            </w:pPr>
          </w:p>
        </w:tc>
        <w:tc>
          <w:tcPr>
            <w:tcW w:w="3567" w:type="dxa"/>
            <w:tcBorders>
              <w:bottom w:val="single" w:sz="4" w:space="0" w:color="000000"/>
            </w:tcBorders>
          </w:tcPr>
          <w:p w14:paraId="41E94EB3" w14:textId="2685DB6B" w:rsidR="003A7C78" w:rsidRPr="005C23E4" w:rsidRDefault="003A7C78" w:rsidP="006B24A2">
            <w:pPr>
              <w:jc w:val="right"/>
              <w:rPr>
                <w:rFonts w:ascii="David" w:hAnsi="David" w:cs="David"/>
                <w:sz w:val="24"/>
                <w:szCs w:val="24"/>
                <w:rtl/>
              </w:rPr>
            </w:pPr>
          </w:p>
        </w:tc>
      </w:tr>
    </w:tbl>
    <w:p w14:paraId="79C321F3" w14:textId="77777777" w:rsidR="00C45448" w:rsidRPr="005C23E4" w:rsidRDefault="00C45448" w:rsidP="00C86EB6">
      <w:pPr>
        <w:pStyle w:val="ad"/>
        <w:spacing w:before="0" w:line="360" w:lineRule="auto"/>
        <w:rPr>
          <w:rtl/>
        </w:rPr>
      </w:pPr>
    </w:p>
    <w:p w14:paraId="4108682F" w14:textId="4EE6F6DF" w:rsidR="005C23E4" w:rsidRPr="00353661" w:rsidRDefault="00C45448" w:rsidP="00C86EB6">
      <w:pPr>
        <w:pStyle w:val="ad"/>
        <w:spacing w:before="0" w:line="360" w:lineRule="auto"/>
        <w:rPr>
          <w:rFonts w:ascii="David" w:hAnsi="David"/>
          <w:b/>
          <w:bCs/>
          <w:sz w:val="24"/>
          <w:rtl/>
        </w:rPr>
      </w:pPr>
      <w:r w:rsidRPr="00E2239A">
        <w:rPr>
          <w:b/>
          <w:bCs/>
          <w:rtl/>
        </w:rPr>
        <w:t>ש</w:t>
      </w:r>
      <w:r w:rsidR="00A553A5" w:rsidRPr="00E2239A">
        <w:rPr>
          <w:b/>
          <w:bCs/>
          <w:rtl/>
        </w:rPr>
        <w:t xml:space="preserve">אלה </w:t>
      </w:r>
      <w:r w:rsidR="003A38C4" w:rsidRPr="00E2239A">
        <w:rPr>
          <w:b/>
          <w:bCs/>
          <w:rtl/>
        </w:rPr>
        <w:t>1</w:t>
      </w:r>
      <w:r w:rsidR="00EB53F1" w:rsidRPr="00353661">
        <w:rPr>
          <w:rFonts w:hint="cs"/>
          <w:b/>
          <w:bCs/>
          <w:rtl/>
        </w:rPr>
        <w:t xml:space="preserve"> </w:t>
      </w:r>
    </w:p>
    <w:p w14:paraId="4C6A2602" w14:textId="2DC123A2" w:rsidR="0037249A" w:rsidRDefault="0037249A" w:rsidP="00C86EB6">
      <w:pPr>
        <w:spacing w:after="280" w:line="360" w:lineRule="auto"/>
        <w:jc w:val="both"/>
        <w:rPr>
          <w:rFonts w:ascii="David" w:hAnsi="David" w:cs="David"/>
          <w:sz w:val="24"/>
          <w:szCs w:val="24"/>
          <w:rtl/>
        </w:rPr>
      </w:pPr>
      <w:r>
        <w:rPr>
          <w:rFonts w:ascii="David" w:hAnsi="David" w:cs="David" w:hint="cs"/>
          <w:sz w:val="24"/>
          <w:szCs w:val="24"/>
          <w:rtl/>
        </w:rPr>
        <w:t>להלן רשימת ההפרות של זכויות האדם הבאות לידי ביטוי בקטע הקריאה</w:t>
      </w:r>
      <w:r w:rsidR="00741145">
        <w:rPr>
          <w:rFonts w:ascii="David" w:hAnsi="David" w:cs="David" w:hint="cs"/>
          <w:sz w:val="24"/>
          <w:szCs w:val="24"/>
          <w:rtl/>
        </w:rPr>
        <w:t>, מחולקות לפי האמנות הרלוונטיות</w:t>
      </w:r>
      <w:r>
        <w:rPr>
          <w:rFonts w:ascii="David" w:hAnsi="David" w:cs="David" w:hint="cs"/>
          <w:sz w:val="24"/>
          <w:szCs w:val="24"/>
          <w:rtl/>
        </w:rPr>
        <w:t>:</w:t>
      </w:r>
    </w:p>
    <w:p w14:paraId="09082DC3" w14:textId="35E4E7ED" w:rsidR="000B6938" w:rsidRPr="00CE26D0" w:rsidRDefault="000B6938" w:rsidP="00C86EB6">
      <w:pPr>
        <w:spacing w:after="280" w:line="360" w:lineRule="auto"/>
        <w:jc w:val="both"/>
        <w:rPr>
          <w:rFonts w:ascii="David" w:hAnsi="David" w:cs="David"/>
          <w:b/>
          <w:bCs/>
          <w:sz w:val="24"/>
          <w:szCs w:val="24"/>
          <w:u w:val="single"/>
          <w:rtl/>
        </w:rPr>
      </w:pPr>
      <w:r w:rsidRPr="00CE26D0">
        <w:rPr>
          <w:rFonts w:ascii="David" w:hAnsi="David" w:cs="David" w:hint="cs"/>
          <w:b/>
          <w:bCs/>
          <w:sz w:val="24"/>
          <w:szCs w:val="24"/>
          <w:u w:val="single"/>
          <w:rtl/>
        </w:rPr>
        <w:t>הכרזה לכל באי עולם בדבר זכויות האדם:</w:t>
      </w:r>
    </w:p>
    <w:p w14:paraId="3B20A8A2" w14:textId="25ABFE59" w:rsidR="00C86EB6" w:rsidRDefault="00C86EB6" w:rsidP="00C86EB6">
      <w:pPr>
        <w:spacing w:after="280" w:line="360" w:lineRule="auto"/>
        <w:jc w:val="both"/>
        <w:rPr>
          <w:rFonts w:ascii="David" w:hAnsi="David" w:cs="David"/>
          <w:sz w:val="24"/>
          <w:szCs w:val="24"/>
          <w:rtl/>
        </w:rPr>
      </w:pPr>
      <w:r w:rsidRPr="00C86EB6">
        <w:rPr>
          <w:rFonts w:ascii="David" w:hAnsi="David" w:cs="David" w:hint="cs"/>
          <w:b/>
          <w:bCs/>
          <w:sz w:val="24"/>
          <w:szCs w:val="24"/>
          <w:rtl/>
        </w:rPr>
        <w:t>סעיף א -</w:t>
      </w:r>
      <w:r>
        <w:rPr>
          <w:rFonts w:ascii="David" w:hAnsi="David" w:cs="David" w:hint="cs"/>
          <w:sz w:val="24"/>
          <w:szCs w:val="24"/>
          <w:rtl/>
        </w:rPr>
        <w:t xml:space="preserve"> </w:t>
      </w:r>
      <w:r w:rsidRPr="005C23E4">
        <w:rPr>
          <w:rFonts w:ascii="David" w:hAnsi="David" w:cs="David"/>
          <w:sz w:val="24"/>
          <w:szCs w:val="24"/>
          <w:rtl/>
        </w:rPr>
        <w:t>כל בני אדם נולדו בני חורין ושווים בערכם ובזכויותיהם. כולם חוננו בתבונה ובמצפון, לפיכך חובה עליהם לנהוג איש ברעהו ברוח של אחווה.</w:t>
      </w:r>
    </w:p>
    <w:p w14:paraId="53EF709C" w14:textId="2F1AC0D0" w:rsidR="00EB53F1" w:rsidRDefault="00C86EB6" w:rsidP="00CA1D0B">
      <w:pPr>
        <w:spacing w:after="280" w:line="360" w:lineRule="auto"/>
        <w:jc w:val="both"/>
        <w:rPr>
          <w:rFonts w:ascii="David" w:hAnsi="David" w:cs="David"/>
          <w:sz w:val="24"/>
          <w:szCs w:val="24"/>
          <w:rtl/>
        </w:rPr>
      </w:pPr>
      <w:r>
        <w:rPr>
          <w:rFonts w:ascii="David" w:hAnsi="David" w:cs="David" w:hint="cs"/>
          <w:sz w:val="24"/>
          <w:szCs w:val="24"/>
          <w:rtl/>
        </w:rPr>
        <w:t>זכות זו מופרת</w:t>
      </w:r>
      <w:r w:rsidR="00CA1D0B" w:rsidRPr="00CA1D0B">
        <w:rPr>
          <w:rFonts w:ascii="David" w:hAnsi="David" w:cs="David" w:hint="cs"/>
          <w:sz w:val="24"/>
          <w:szCs w:val="24"/>
          <w:u w:val="single"/>
          <w:rtl/>
        </w:rPr>
        <w:t xml:space="preserve"> ישירות</w:t>
      </w:r>
      <w:r w:rsidR="00CA1D0B">
        <w:rPr>
          <w:rFonts w:ascii="David" w:hAnsi="David" w:cs="David" w:hint="cs"/>
          <w:sz w:val="24"/>
          <w:szCs w:val="24"/>
          <w:rtl/>
        </w:rPr>
        <w:t xml:space="preserve"> על ידי חברות כוח האדם, </w:t>
      </w:r>
      <w:r>
        <w:rPr>
          <w:rFonts w:ascii="David" w:hAnsi="David" w:cs="David" w:hint="cs"/>
          <w:sz w:val="24"/>
          <w:szCs w:val="24"/>
          <w:rtl/>
        </w:rPr>
        <w:t xml:space="preserve">היות </w:t>
      </w:r>
      <w:r w:rsidR="00EB53F1">
        <w:rPr>
          <w:rFonts w:ascii="David" w:hAnsi="David" w:cs="David" w:hint="cs"/>
          <w:sz w:val="24"/>
          <w:szCs w:val="24"/>
          <w:rtl/>
        </w:rPr>
        <w:t>"</w:t>
      </w:r>
      <w:r w:rsidR="00EB53F1" w:rsidRPr="00EB53F1">
        <w:rPr>
          <w:rFonts w:ascii="David" w:hAnsi="David" w:cs="David"/>
          <w:sz w:val="24"/>
          <w:szCs w:val="24"/>
          <w:rtl/>
        </w:rPr>
        <w:t>... ברשויות המקומיות בישראל יש</w:t>
      </w:r>
      <w:r w:rsidR="00EB53F1" w:rsidRPr="00EB53F1">
        <w:rPr>
          <w:rFonts w:ascii="David" w:hAnsi="David" w:cs="David"/>
          <w:sz w:val="24"/>
          <w:szCs w:val="24"/>
        </w:rPr>
        <w:t></w:t>
      </w:r>
      <w:r w:rsidR="00EB53F1" w:rsidRPr="00EB53F1">
        <w:rPr>
          <w:rFonts w:ascii="David" w:hAnsi="David" w:cs="David"/>
          <w:sz w:val="24"/>
          <w:szCs w:val="24"/>
          <w:rtl/>
        </w:rPr>
        <w:t xml:space="preserve">ם סוגים </w:t>
      </w:r>
      <w:proofErr w:type="spellStart"/>
      <w:r w:rsidR="00EB53F1" w:rsidRPr="00EB53F1">
        <w:rPr>
          <w:rFonts w:ascii="David" w:hAnsi="David" w:cs="David"/>
          <w:sz w:val="24"/>
          <w:szCs w:val="24"/>
          <w:rtl/>
        </w:rPr>
        <w:t>שו</w:t>
      </w:r>
      <w:proofErr w:type="spellEnd"/>
      <w:r w:rsidR="00EB53F1" w:rsidRPr="00EB53F1">
        <w:rPr>
          <w:rFonts w:ascii="David" w:hAnsi="David" w:cs="David"/>
          <w:sz w:val="24"/>
          <w:szCs w:val="24"/>
        </w:rPr>
        <w:t></w:t>
      </w:r>
      <w:r w:rsidR="00EB53F1" w:rsidRPr="00EB53F1">
        <w:rPr>
          <w:rFonts w:ascii="David" w:hAnsi="David" w:cs="David"/>
          <w:sz w:val="24"/>
          <w:szCs w:val="24"/>
          <w:rtl/>
        </w:rPr>
        <w:t>ים של עובדים. יש את עובדי הרשויות המועסקים בהעסקה  ישירה. הם זוכים לכלל הזכויות</w:t>
      </w:r>
      <w:r w:rsidR="00E60939">
        <w:rPr>
          <w:rFonts w:ascii="David" w:hAnsi="David" w:cs="David" w:hint="cs"/>
          <w:sz w:val="24"/>
          <w:szCs w:val="24"/>
          <w:rtl/>
        </w:rPr>
        <w:t xml:space="preserve">". </w:t>
      </w:r>
      <w:r>
        <w:rPr>
          <w:rFonts w:ascii="David" w:hAnsi="David" w:cs="David" w:hint="cs"/>
          <w:sz w:val="24"/>
          <w:szCs w:val="24"/>
          <w:rtl/>
        </w:rPr>
        <w:t xml:space="preserve"> </w:t>
      </w:r>
      <w:r w:rsidR="00EB53F1">
        <w:rPr>
          <w:rFonts w:ascii="David" w:hAnsi="David" w:cs="David" w:hint="cs"/>
          <w:sz w:val="24"/>
          <w:szCs w:val="24"/>
          <w:rtl/>
        </w:rPr>
        <w:t>עובדי</w:t>
      </w:r>
      <w:r w:rsidR="00E60939">
        <w:rPr>
          <w:rFonts w:ascii="David" w:hAnsi="David" w:cs="David" w:hint="cs"/>
          <w:sz w:val="24"/>
          <w:szCs w:val="24"/>
          <w:rtl/>
        </w:rPr>
        <w:t xml:space="preserve"> הקבלן</w:t>
      </w:r>
      <w:r w:rsidR="00EB53F1">
        <w:rPr>
          <w:rFonts w:ascii="David" w:hAnsi="David" w:cs="David" w:hint="cs"/>
          <w:sz w:val="24"/>
          <w:szCs w:val="24"/>
          <w:rtl/>
        </w:rPr>
        <w:t xml:space="preserve"> אינם שווים בערכם</w:t>
      </w:r>
      <w:r>
        <w:rPr>
          <w:rFonts w:ascii="David" w:hAnsi="David" w:cs="David" w:hint="cs"/>
          <w:sz w:val="24"/>
          <w:szCs w:val="24"/>
          <w:rtl/>
        </w:rPr>
        <w:t xml:space="preserve"> ובזכויותיהם</w:t>
      </w:r>
      <w:r w:rsidR="00EB53F1">
        <w:rPr>
          <w:rFonts w:ascii="David" w:hAnsi="David" w:cs="David" w:hint="cs"/>
          <w:sz w:val="24"/>
          <w:szCs w:val="24"/>
          <w:rtl/>
        </w:rPr>
        <w:t>, ישנם כמה "סוגים" של עובדים, עובדי הקבלן אינם שווים בזכויותיהם לשאר העובדים, מובחנים משאר העובדים במדים, כרטיסי עובד, ומופלים אף באירועים חברתיים של המעסיק העקיף.</w:t>
      </w:r>
    </w:p>
    <w:p w14:paraId="5A89F238" w14:textId="34EA5007" w:rsidR="00C86EB6" w:rsidRDefault="00C86EB6" w:rsidP="00C86EB6">
      <w:pPr>
        <w:spacing w:after="280" w:line="360" w:lineRule="auto"/>
        <w:jc w:val="both"/>
        <w:rPr>
          <w:rFonts w:ascii="David" w:hAnsi="David" w:cs="David"/>
          <w:sz w:val="24"/>
          <w:szCs w:val="24"/>
          <w:rtl/>
        </w:rPr>
      </w:pPr>
      <w:r w:rsidRPr="00C86EB6">
        <w:rPr>
          <w:rFonts w:ascii="David" w:hAnsi="David" w:cs="David"/>
          <w:b/>
          <w:bCs/>
          <w:sz w:val="24"/>
          <w:szCs w:val="24"/>
          <w:rtl/>
        </w:rPr>
        <w:t xml:space="preserve">סעיף </w:t>
      </w:r>
      <w:r w:rsidRPr="00C86EB6">
        <w:rPr>
          <w:rFonts w:ascii="David" w:hAnsi="David" w:cs="David" w:hint="cs"/>
          <w:b/>
          <w:bCs/>
          <w:sz w:val="24"/>
          <w:szCs w:val="24"/>
          <w:rtl/>
        </w:rPr>
        <w:t>ב</w:t>
      </w:r>
      <w:r w:rsidR="00CA2AF2">
        <w:rPr>
          <w:rFonts w:ascii="David" w:hAnsi="David" w:cs="David" w:hint="cs"/>
          <w:b/>
          <w:bCs/>
          <w:sz w:val="24"/>
          <w:szCs w:val="24"/>
          <w:rtl/>
        </w:rPr>
        <w:t>(</w:t>
      </w:r>
      <w:r w:rsidRPr="00C86EB6">
        <w:rPr>
          <w:rFonts w:ascii="David" w:hAnsi="David" w:cs="David" w:hint="cs"/>
          <w:b/>
          <w:bCs/>
          <w:sz w:val="24"/>
          <w:szCs w:val="24"/>
          <w:rtl/>
        </w:rPr>
        <w:t>1</w:t>
      </w:r>
      <w:r w:rsidR="00CA2AF2">
        <w:rPr>
          <w:rFonts w:ascii="David" w:hAnsi="David" w:cs="David" w:hint="cs"/>
          <w:b/>
          <w:bCs/>
          <w:sz w:val="24"/>
          <w:szCs w:val="24"/>
          <w:rtl/>
        </w:rPr>
        <w:t>)</w:t>
      </w:r>
      <w:r w:rsidRPr="00C86EB6">
        <w:rPr>
          <w:rFonts w:ascii="David" w:hAnsi="David" w:cs="David" w:hint="cs"/>
          <w:b/>
          <w:bCs/>
          <w:sz w:val="24"/>
          <w:szCs w:val="24"/>
          <w:rtl/>
        </w:rPr>
        <w:t xml:space="preserve"> -</w:t>
      </w:r>
      <w:r>
        <w:rPr>
          <w:rFonts w:ascii="David" w:hAnsi="David" w:cs="David" w:hint="cs"/>
          <w:sz w:val="24"/>
          <w:szCs w:val="24"/>
          <w:rtl/>
        </w:rPr>
        <w:t xml:space="preserve"> </w:t>
      </w:r>
      <w:r w:rsidRPr="0037249A">
        <w:rPr>
          <w:rFonts w:ascii="David" w:hAnsi="David" w:cs="David"/>
          <w:sz w:val="24"/>
          <w:szCs w:val="24"/>
          <w:rtl/>
        </w:rPr>
        <w:t>כל אדם זכאי לזכויות ולחירויות שנקבעו בהכרזה זו ללא אפליה כלשהי מטעמי גזע, צבע, מין, לשון, דת, דעה פוליטית או דעה בבעיות אחרות, בגלל מוצא לאומי או חברתי, קניין, לידה או מעמד אחר.</w:t>
      </w:r>
    </w:p>
    <w:p w14:paraId="163D65D8" w14:textId="514AF975" w:rsidR="00353661" w:rsidRDefault="00C86EB6" w:rsidP="00E60939">
      <w:pPr>
        <w:spacing w:after="280" w:line="360" w:lineRule="auto"/>
        <w:jc w:val="both"/>
        <w:rPr>
          <w:rFonts w:ascii="David" w:hAnsi="David" w:cs="David"/>
          <w:sz w:val="24"/>
          <w:szCs w:val="24"/>
          <w:rtl/>
        </w:rPr>
      </w:pPr>
      <w:r>
        <w:rPr>
          <w:rFonts w:ascii="David" w:hAnsi="David" w:cs="David" w:hint="cs"/>
          <w:sz w:val="24"/>
          <w:szCs w:val="24"/>
          <w:rtl/>
        </w:rPr>
        <w:t>זכות זו מופרת</w:t>
      </w:r>
      <w:r w:rsidRPr="00CA1D0B">
        <w:rPr>
          <w:rFonts w:ascii="David" w:hAnsi="David" w:cs="David" w:hint="cs"/>
          <w:sz w:val="24"/>
          <w:szCs w:val="24"/>
          <w:u w:val="single"/>
          <w:rtl/>
        </w:rPr>
        <w:t xml:space="preserve"> </w:t>
      </w:r>
      <w:r w:rsidR="00CA1D0B" w:rsidRPr="00CA1D0B">
        <w:rPr>
          <w:rFonts w:ascii="David" w:hAnsi="David" w:cs="David" w:hint="cs"/>
          <w:sz w:val="24"/>
          <w:szCs w:val="24"/>
          <w:u w:val="single"/>
          <w:rtl/>
        </w:rPr>
        <w:t>ישירות</w:t>
      </w:r>
      <w:r w:rsidR="00CA1D0B">
        <w:rPr>
          <w:rFonts w:ascii="David" w:hAnsi="David" w:cs="David" w:hint="cs"/>
          <w:sz w:val="24"/>
          <w:szCs w:val="24"/>
          <w:rtl/>
        </w:rPr>
        <w:t xml:space="preserve"> ע"י חברות כוח האדם </w:t>
      </w:r>
      <w:r w:rsidR="00E60939">
        <w:rPr>
          <w:rFonts w:ascii="David" w:hAnsi="David" w:cs="David" w:hint="cs"/>
          <w:sz w:val="24"/>
          <w:szCs w:val="24"/>
          <w:rtl/>
        </w:rPr>
        <w:t xml:space="preserve">בשני מישורים, האחד, אפליה על רקע מעמד חברתי. </w:t>
      </w:r>
      <w:r w:rsidR="00E60939" w:rsidRPr="00E60939">
        <w:rPr>
          <w:rFonts w:ascii="David" w:hAnsi="David" w:cs="David"/>
          <w:sz w:val="24"/>
          <w:szCs w:val="24"/>
          <w:rtl/>
        </w:rPr>
        <w:t>מוזכר כי "</w:t>
      </w:r>
      <w:proofErr w:type="spellStart"/>
      <w:r w:rsidR="00E60939" w:rsidRPr="00E60939">
        <w:rPr>
          <w:rFonts w:ascii="David" w:hAnsi="David" w:cs="David"/>
          <w:sz w:val="24"/>
          <w:szCs w:val="24"/>
          <w:rtl/>
        </w:rPr>
        <w:t>המדי</w:t>
      </w:r>
      <w:proofErr w:type="spellEnd"/>
      <w:r w:rsidR="00E60939" w:rsidRPr="00E60939">
        <w:rPr>
          <w:rFonts w:ascii="David" w:hAnsi="David" w:cs="David"/>
          <w:sz w:val="24"/>
          <w:szCs w:val="24"/>
        </w:rPr>
        <w:t></w:t>
      </w:r>
      <w:proofErr w:type="spellStart"/>
      <w:r w:rsidR="00E60939" w:rsidRPr="00E60939">
        <w:rPr>
          <w:rFonts w:ascii="David" w:hAnsi="David" w:cs="David"/>
          <w:sz w:val="24"/>
          <w:szCs w:val="24"/>
          <w:rtl/>
        </w:rPr>
        <w:t>יות</w:t>
      </w:r>
      <w:proofErr w:type="spellEnd"/>
      <w:r w:rsidR="00E60939" w:rsidRPr="00E60939">
        <w:rPr>
          <w:rFonts w:ascii="David" w:hAnsi="David" w:cs="David"/>
          <w:sz w:val="24"/>
          <w:szCs w:val="24"/>
          <w:rtl/>
        </w:rPr>
        <w:t xml:space="preserve"> השיטתית של הפרדתם המתבטאת בסימון בגדי עבודה בצבע </w:t>
      </w:r>
      <w:proofErr w:type="spellStart"/>
      <w:r w:rsidR="00E60939" w:rsidRPr="00E60939">
        <w:rPr>
          <w:rFonts w:ascii="David" w:hAnsi="David" w:cs="David"/>
          <w:sz w:val="24"/>
          <w:szCs w:val="24"/>
          <w:rtl/>
        </w:rPr>
        <w:t>שו</w:t>
      </w:r>
      <w:proofErr w:type="spellEnd"/>
      <w:r w:rsidR="00E60939" w:rsidRPr="00E60939">
        <w:rPr>
          <w:rFonts w:ascii="David" w:hAnsi="David" w:cs="David"/>
          <w:sz w:val="24"/>
          <w:szCs w:val="24"/>
        </w:rPr>
        <w:t></w:t>
      </w:r>
      <w:r w:rsidR="00E60939" w:rsidRPr="00E60939">
        <w:rPr>
          <w:rFonts w:ascii="David" w:hAnsi="David" w:cs="David"/>
          <w:sz w:val="24"/>
          <w:szCs w:val="24"/>
          <w:rtl/>
        </w:rPr>
        <w:t xml:space="preserve">ה, כרטיסי עבודה  </w:t>
      </w:r>
      <w:proofErr w:type="spellStart"/>
      <w:r w:rsidR="00E60939" w:rsidRPr="00E60939">
        <w:rPr>
          <w:rFonts w:ascii="David" w:hAnsi="David" w:cs="David"/>
          <w:sz w:val="24"/>
          <w:szCs w:val="24"/>
          <w:rtl/>
        </w:rPr>
        <w:t>שו</w:t>
      </w:r>
      <w:proofErr w:type="spellEnd"/>
      <w:r w:rsidR="00E60939" w:rsidRPr="00E60939">
        <w:rPr>
          <w:rFonts w:ascii="David" w:hAnsi="David" w:cs="David"/>
          <w:sz w:val="24"/>
          <w:szCs w:val="24"/>
        </w:rPr>
        <w:t></w:t>
      </w:r>
      <w:r w:rsidR="00E60939" w:rsidRPr="00E60939">
        <w:rPr>
          <w:rFonts w:ascii="David" w:hAnsi="David" w:cs="David"/>
          <w:sz w:val="24"/>
          <w:szCs w:val="24"/>
          <w:rtl/>
        </w:rPr>
        <w:t xml:space="preserve">ים ואי </w:t>
      </w:r>
      <w:proofErr w:type="spellStart"/>
      <w:r w:rsidR="00E60939" w:rsidRPr="00E60939">
        <w:rPr>
          <w:rFonts w:ascii="David" w:hAnsi="David" w:cs="David"/>
          <w:sz w:val="24"/>
          <w:szCs w:val="24"/>
          <w:rtl/>
        </w:rPr>
        <w:t>הזמ</w:t>
      </w:r>
      <w:proofErr w:type="spellEnd"/>
      <w:r w:rsidR="00E60939" w:rsidRPr="00E60939">
        <w:rPr>
          <w:rFonts w:ascii="David" w:hAnsi="David" w:cs="David"/>
          <w:sz w:val="24"/>
          <w:szCs w:val="24"/>
        </w:rPr>
        <w:t></w:t>
      </w:r>
      <w:r w:rsidR="00E60939" w:rsidRPr="00E60939">
        <w:rPr>
          <w:rFonts w:ascii="David" w:hAnsi="David" w:cs="David"/>
          <w:sz w:val="24"/>
          <w:szCs w:val="24"/>
          <w:rtl/>
        </w:rPr>
        <w:t xml:space="preserve">ה לאירועים </w:t>
      </w:r>
      <w:commentRangeStart w:id="1"/>
      <w:r w:rsidR="00E60939" w:rsidRPr="00E60939">
        <w:rPr>
          <w:rFonts w:ascii="David" w:hAnsi="David" w:cs="David"/>
          <w:sz w:val="24"/>
          <w:szCs w:val="24"/>
          <w:rtl/>
        </w:rPr>
        <w:t>חברתיים</w:t>
      </w:r>
      <w:commentRangeEnd w:id="1"/>
      <w:r w:rsidR="00D737FB">
        <w:rPr>
          <w:rStyle w:val="af"/>
          <w:rtl/>
        </w:rPr>
        <w:commentReference w:id="1"/>
      </w:r>
      <w:r w:rsidR="00E60939" w:rsidRPr="00E60939">
        <w:rPr>
          <w:rFonts w:ascii="David" w:hAnsi="David" w:cs="David"/>
          <w:sz w:val="24"/>
          <w:szCs w:val="24"/>
          <w:rtl/>
        </w:rPr>
        <w:t>."</w:t>
      </w:r>
      <w:r w:rsidR="00E60939">
        <w:rPr>
          <w:rFonts w:ascii="David" w:hAnsi="David" w:cs="David" w:hint="cs"/>
          <w:sz w:val="24"/>
          <w:szCs w:val="24"/>
          <w:rtl/>
        </w:rPr>
        <w:t xml:space="preserve"> בנוסף, </w:t>
      </w:r>
      <w:r>
        <w:rPr>
          <w:rFonts w:ascii="David" w:hAnsi="David" w:cs="David" w:hint="cs"/>
          <w:sz w:val="24"/>
          <w:szCs w:val="24"/>
          <w:rtl/>
        </w:rPr>
        <w:t xml:space="preserve">היות ו </w:t>
      </w:r>
      <w:commentRangeStart w:id="2"/>
      <w:r w:rsidR="00353661" w:rsidRPr="00353661">
        <w:rPr>
          <w:rFonts w:ascii="David" w:hAnsi="David" w:cs="David" w:hint="cs"/>
          <w:sz w:val="24"/>
          <w:szCs w:val="24"/>
          <w:rtl/>
        </w:rPr>
        <w:t>"</w:t>
      </w:r>
      <w:r w:rsidR="00353661" w:rsidRPr="00353661">
        <w:rPr>
          <w:rFonts w:ascii="David" w:hAnsi="David" w:cs="David"/>
          <w:sz w:val="24"/>
          <w:szCs w:val="24"/>
          <w:rtl/>
        </w:rPr>
        <w:t xml:space="preserve">75 אחוז מעובדי הקבלן בישראל הן </w:t>
      </w:r>
      <w:r w:rsidR="00353661" w:rsidRPr="00353661">
        <w:rPr>
          <w:rFonts w:ascii="David" w:hAnsi="David" w:cs="David"/>
          <w:sz w:val="24"/>
          <w:szCs w:val="24"/>
        </w:rPr>
        <w:t></w:t>
      </w:r>
      <w:r w:rsidR="00353661" w:rsidRPr="00353661">
        <w:rPr>
          <w:rFonts w:ascii="David" w:hAnsi="David" w:cs="David"/>
          <w:sz w:val="24"/>
          <w:szCs w:val="24"/>
          <w:rtl/>
        </w:rPr>
        <w:t>שים.</w:t>
      </w:r>
      <w:r w:rsidR="00353661" w:rsidRPr="00353661">
        <w:rPr>
          <w:rFonts w:ascii="David" w:hAnsi="David" w:cs="David" w:hint="cs"/>
          <w:sz w:val="24"/>
          <w:szCs w:val="24"/>
          <w:rtl/>
        </w:rPr>
        <w:t>"</w:t>
      </w:r>
      <w:r w:rsidR="00353661">
        <w:rPr>
          <w:rFonts w:ascii="David" w:hAnsi="David" w:cs="David" w:hint="cs"/>
          <w:sz w:val="24"/>
          <w:szCs w:val="24"/>
          <w:rtl/>
        </w:rPr>
        <w:t xml:space="preserve"> והעובדה המשלימה</w:t>
      </w:r>
      <w:r w:rsidR="00E60939">
        <w:rPr>
          <w:rFonts w:ascii="David" w:hAnsi="David" w:cs="David" w:hint="cs"/>
          <w:sz w:val="24"/>
          <w:szCs w:val="24"/>
          <w:rtl/>
        </w:rPr>
        <w:t xml:space="preserve"> </w:t>
      </w:r>
      <w:r w:rsidR="00353661">
        <w:rPr>
          <w:rFonts w:ascii="David" w:hAnsi="David" w:cs="David" w:hint="cs"/>
          <w:sz w:val="24"/>
          <w:szCs w:val="24"/>
          <w:rtl/>
        </w:rPr>
        <w:t xml:space="preserve">שרוב העובדים </w:t>
      </w:r>
      <w:r w:rsidR="00EA52CB">
        <w:rPr>
          <w:rFonts w:ascii="David" w:hAnsi="David" w:cs="David" w:hint="cs"/>
          <w:sz w:val="24"/>
          <w:szCs w:val="24"/>
          <w:rtl/>
        </w:rPr>
        <w:t>ב</w:t>
      </w:r>
      <w:r w:rsidR="00353661">
        <w:rPr>
          <w:rFonts w:ascii="David" w:hAnsi="David" w:cs="David" w:hint="cs"/>
          <w:sz w:val="24"/>
          <w:szCs w:val="24"/>
          <w:rtl/>
        </w:rPr>
        <w:t>העסקה ישירה באותן חברות הם גברים, מהווה אפליה על רקע מין כנגד נ</w:t>
      </w:r>
      <w:commentRangeEnd w:id="2"/>
      <w:r w:rsidR="002224B0">
        <w:rPr>
          <w:rStyle w:val="af"/>
          <w:rtl/>
        </w:rPr>
        <w:commentReference w:id="2"/>
      </w:r>
      <w:r w:rsidR="00353661">
        <w:rPr>
          <w:rFonts w:ascii="David" w:hAnsi="David" w:cs="David" w:hint="cs"/>
          <w:sz w:val="24"/>
          <w:szCs w:val="24"/>
          <w:rtl/>
        </w:rPr>
        <w:t xml:space="preserve">שים. </w:t>
      </w:r>
    </w:p>
    <w:p w14:paraId="429DC641" w14:textId="0C98A978" w:rsidR="00C86EB6" w:rsidRDefault="00D6757C" w:rsidP="00C86EB6">
      <w:pPr>
        <w:spacing w:after="280" w:line="360" w:lineRule="auto"/>
        <w:jc w:val="both"/>
        <w:rPr>
          <w:rFonts w:ascii="David" w:hAnsi="David" w:cs="David"/>
          <w:sz w:val="24"/>
          <w:szCs w:val="24"/>
          <w:rtl/>
        </w:rPr>
      </w:pPr>
      <w:r>
        <w:rPr>
          <w:rFonts w:ascii="David" w:hAnsi="David" w:cs="David" w:hint="cs"/>
          <w:b/>
          <w:bCs/>
          <w:sz w:val="24"/>
          <w:szCs w:val="24"/>
          <w:rtl/>
        </w:rPr>
        <w:t>ס</w:t>
      </w:r>
      <w:r w:rsidR="00C86EB6" w:rsidRPr="00C86EB6">
        <w:rPr>
          <w:rFonts w:ascii="David" w:hAnsi="David" w:cs="David" w:hint="cs"/>
          <w:b/>
          <w:bCs/>
          <w:sz w:val="24"/>
          <w:szCs w:val="24"/>
          <w:rtl/>
        </w:rPr>
        <w:t xml:space="preserve">עיף </w:t>
      </w:r>
      <w:proofErr w:type="spellStart"/>
      <w:r w:rsidR="00C86EB6" w:rsidRPr="00C86EB6">
        <w:rPr>
          <w:rFonts w:ascii="David" w:hAnsi="David" w:cs="David"/>
          <w:b/>
          <w:bCs/>
          <w:sz w:val="24"/>
          <w:szCs w:val="24"/>
          <w:rtl/>
        </w:rPr>
        <w:t>כג</w:t>
      </w:r>
      <w:proofErr w:type="spellEnd"/>
      <w:r w:rsidR="00CA2AF2">
        <w:rPr>
          <w:rFonts w:ascii="David" w:hAnsi="David" w:cs="David" w:hint="cs"/>
          <w:b/>
          <w:bCs/>
          <w:sz w:val="24"/>
          <w:szCs w:val="24"/>
          <w:rtl/>
        </w:rPr>
        <w:t>(</w:t>
      </w:r>
      <w:r w:rsidR="00C86EB6" w:rsidRPr="00C86EB6">
        <w:rPr>
          <w:rFonts w:ascii="David" w:hAnsi="David" w:cs="David" w:hint="cs"/>
          <w:b/>
          <w:bCs/>
          <w:sz w:val="24"/>
          <w:szCs w:val="24"/>
          <w:rtl/>
        </w:rPr>
        <w:t>1</w:t>
      </w:r>
      <w:r w:rsidR="00CA2AF2">
        <w:rPr>
          <w:rFonts w:ascii="David" w:hAnsi="David" w:cs="David" w:hint="cs"/>
          <w:b/>
          <w:bCs/>
          <w:sz w:val="24"/>
          <w:szCs w:val="24"/>
          <w:rtl/>
        </w:rPr>
        <w:t>)</w:t>
      </w:r>
      <w:r w:rsidR="00C86EB6">
        <w:rPr>
          <w:rFonts w:ascii="David" w:hAnsi="David" w:cs="David" w:hint="cs"/>
          <w:sz w:val="24"/>
          <w:szCs w:val="24"/>
          <w:rtl/>
        </w:rPr>
        <w:t xml:space="preserve"> - </w:t>
      </w:r>
      <w:r w:rsidR="00C86EB6" w:rsidRPr="00020A51">
        <w:rPr>
          <w:rFonts w:ascii="David" w:hAnsi="David" w:cs="David"/>
          <w:sz w:val="24"/>
          <w:szCs w:val="24"/>
          <w:rtl/>
        </w:rPr>
        <w:t>כל אדם זכאי לעבודה, לבחירה חופשית של עבודתו, לתנאי עבודה צודקים והוגנים והגנה מפני האבטלה.</w:t>
      </w:r>
    </w:p>
    <w:p w14:paraId="16AC51BB" w14:textId="3EB5C086" w:rsidR="00A6139B" w:rsidRDefault="00C86EB6" w:rsidP="00C32D73">
      <w:pPr>
        <w:spacing w:after="280" w:line="360" w:lineRule="auto"/>
        <w:jc w:val="both"/>
        <w:rPr>
          <w:rFonts w:ascii="David" w:hAnsi="David" w:cs="David"/>
          <w:sz w:val="24"/>
          <w:szCs w:val="24"/>
          <w:rtl/>
        </w:rPr>
      </w:pPr>
      <w:r>
        <w:rPr>
          <w:rFonts w:ascii="David" w:hAnsi="David" w:cs="David" w:hint="cs"/>
          <w:sz w:val="24"/>
          <w:szCs w:val="24"/>
          <w:rtl/>
        </w:rPr>
        <w:t>זכות זו מופרת</w:t>
      </w:r>
      <w:r w:rsidR="00CA1D0B">
        <w:rPr>
          <w:rFonts w:ascii="David" w:hAnsi="David" w:cs="David" w:hint="cs"/>
          <w:sz w:val="24"/>
          <w:szCs w:val="24"/>
          <w:rtl/>
        </w:rPr>
        <w:t xml:space="preserve"> ישירות</w:t>
      </w:r>
      <w:r>
        <w:rPr>
          <w:rFonts w:ascii="David" w:hAnsi="David" w:cs="David" w:hint="cs"/>
          <w:sz w:val="24"/>
          <w:szCs w:val="24"/>
          <w:rtl/>
        </w:rPr>
        <w:t xml:space="preserve"> בכמה היבטים. ראשית, העובד לא בוחר היכן הוא </w:t>
      </w:r>
      <w:commentRangeStart w:id="3"/>
      <w:r>
        <w:rPr>
          <w:rFonts w:ascii="David" w:hAnsi="David" w:cs="David" w:hint="cs"/>
          <w:sz w:val="24"/>
          <w:szCs w:val="24"/>
          <w:rtl/>
        </w:rPr>
        <w:t>יעבוד</w:t>
      </w:r>
      <w:commentRangeEnd w:id="3"/>
      <w:r w:rsidR="002224B0">
        <w:rPr>
          <w:rStyle w:val="af"/>
          <w:rtl/>
        </w:rPr>
        <w:commentReference w:id="3"/>
      </w:r>
      <w:r>
        <w:rPr>
          <w:rFonts w:ascii="David" w:hAnsi="David" w:cs="David" w:hint="cs"/>
          <w:sz w:val="24"/>
          <w:szCs w:val="24"/>
          <w:rtl/>
        </w:rPr>
        <w:t xml:space="preserve">. הוא נשלח עי </w:t>
      </w:r>
      <w:r w:rsidR="00C32D73">
        <w:rPr>
          <w:rFonts w:ascii="David" w:hAnsi="David" w:cs="David" w:hint="cs"/>
          <w:sz w:val="24"/>
          <w:szCs w:val="24"/>
          <w:rtl/>
        </w:rPr>
        <w:t xml:space="preserve">הקבלן לעבוד אצל מעסיקים שונים. עצם העסקתו כעובד קבלן נועדה לחסוך מהמעסיק העסקה ישירה עם כלל הזכויות הכרוכות בכך. ולסיום, היות והעובד הוא עובד שעתי אין לו הגנה מפני אבטלה. במידה ואין לו דרישה, לא נקרא לעבודה ולא מקבל שכר. </w:t>
      </w:r>
      <w:r w:rsidR="00A6139B">
        <w:rPr>
          <w:rFonts w:ascii="David" w:hAnsi="David" w:cs="David" w:hint="cs"/>
          <w:sz w:val="24"/>
          <w:szCs w:val="24"/>
          <w:rtl/>
        </w:rPr>
        <w:t>"</w:t>
      </w:r>
      <w:r w:rsidR="00A6139B" w:rsidRPr="00A6139B">
        <w:rPr>
          <w:rFonts w:ascii="David" w:hAnsi="David" w:cs="David"/>
          <w:sz w:val="24"/>
          <w:szCs w:val="24"/>
          <w:rtl/>
        </w:rPr>
        <w:t xml:space="preserve">עובדי השירותים </w:t>
      </w:r>
      <w:r w:rsidR="00A6139B" w:rsidRPr="00A6139B">
        <w:rPr>
          <w:rFonts w:ascii="David" w:hAnsi="David" w:cs="David"/>
          <w:sz w:val="24"/>
          <w:szCs w:val="24"/>
        </w:rPr>
        <w:t></w:t>
      </w:r>
      <w:r w:rsidR="00A6139B" w:rsidRPr="00A6139B">
        <w:rPr>
          <w:rFonts w:ascii="David" w:hAnsi="David" w:cs="David"/>
          <w:sz w:val="24"/>
          <w:szCs w:val="24"/>
          <w:rtl/>
        </w:rPr>
        <w:t>ולדו כדי לעקוף את החובה להעסיק עובדי חברת כוח אדם לאחר תשעה חודשי עבודה. קבלן השירותים לא מספק עובדים –  אלא שעות, ואת השעות הללו יכולים לבצע עובדים מתחלפים.</w:t>
      </w:r>
      <w:r w:rsidR="00A6139B">
        <w:rPr>
          <w:rFonts w:ascii="David" w:hAnsi="David" w:cs="David" w:hint="cs"/>
          <w:sz w:val="24"/>
          <w:szCs w:val="24"/>
          <w:rtl/>
        </w:rPr>
        <w:t xml:space="preserve">" וגם </w:t>
      </w:r>
      <w:r w:rsidR="00A6139B">
        <w:rPr>
          <w:rFonts w:ascii="David" w:hAnsi="David" w:cs="David"/>
          <w:sz w:val="24"/>
          <w:szCs w:val="24"/>
          <w:rtl/>
        </w:rPr>
        <w:t>–</w:t>
      </w:r>
      <w:r w:rsidR="00A6139B">
        <w:rPr>
          <w:rFonts w:ascii="David" w:hAnsi="David" w:cs="David" w:hint="cs"/>
          <w:sz w:val="24"/>
          <w:szCs w:val="24"/>
          <w:rtl/>
        </w:rPr>
        <w:t xml:space="preserve"> "</w:t>
      </w:r>
      <w:r w:rsidR="00A6139B" w:rsidRPr="0037249A">
        <w:rPr>
          <w:rFonts w:ascii="David" w:hAnsi="David" w:cs="David"/>
          <w:sz w:val="24"/>
          <w:szCs w:val="24"/>
          <w:rtl/>
        </w:rPr>
        <w:t xml:space="preserve">היעדר שכר </w:t>
      </w:r>
      <w:r w:rsidR="00A6139B">
        <w:rPr>
          <w:rFonts w:ascii="David" w:hAnsi="David" w:cs="David" w:hint="cs"/>
          <w:sz w:val="24"/>
          <w:szCs w:val="24"/>
          <w:rtl/>
        </w:rPr>
        <w:t xml:space="preserve"> </w:t>
      </w:r>
      <w:r w:rsidR="00A6139B" w:rsidRPr="0037249A">
        <w:rPr>
          <w:rFonts w:ascii="David" w:hAnsi="David" w:cs="David"/>
          <w:sz w:val="24"/>
          <w:szCs w:val="24"/>
          <w:rtl/>
        </w:rPr>
        <w:t>בזמן חופשות או בחגים, פגיעה בהצטברות הזכויות במעבר</w:t>
      </w:r>
      <w:r w:rsidR="00A6139B">
        <w:rPr>
          <w:rFonts w:ascii="David" w:hAnsi="David" w:cs="David" w:hint="cs"/>
          <w:sz w:val="24"/>
          <w:szCs w:val="24"/>
          <w:rtl/>
        </w:rPr>
        <w:t xml:space="preserve"> </w:t>
      </w:r>
      <w:r w:rsidR="00A6139B" w:rsidRPr="0037249A">
        <w:rPr>
          <w:rFonts w:ascii="David" w:hAnsi="David" w:cs="David"/>
          <w:sz w:val="24"/>
          <w:szCs w:val="24"/>
          <w:rtl/>
        </w:rPr>
        <w:t>בין קבל</w:t>
      </w:r>
      <w:r w:rsidR="00A6139B" w:rsidRPr="0037249A">
        <w:rPr>
          <w:rFonts w:ascii="David" w:hAnsi="David" w:cs="David"/>
          <w:sz w:val="24"/>
          <w:szCs w:val="24"/>
        </w:rPr>
        <w:t></w:t>
      </w:r>
      <w:r w:rsidR="00A6139B" w:rsidRPr="0037249A">
        <w:rPr>
          <w:rFonts w:ascii="David" w:hAnsi="David" w:cs="David"/>
          <w:sz w:val="24"/>
          <w:szCs w:val="24"/>
          <w:rtl/>
        </w:rPr>
        <w:t>ים</w:t>
      </w:r>
      <w:r w:rsidR="00A6139B">
        <w:rPr>
          <w:rFonts w:ascii="David" w:hAnsi="David" w:cs="David" w:hint="cs"/>
          <w:sz w:val="24"/>
          <w:szCs w:val="24"/>
          <w:rtl/>
        </w:rPr>
        <w:t xml:space="preserve">" </w:t>
      </w:r>
      <w:ins w:id="4" w:author="shelly hoffman" w:date="2020-04-26T08:43:00Z">
        <w:r w:rsidR="002224B0">
          <w:rPr>
            <w:rFonts w:ascii="David" w:hAnsi="David" w:cs="David" w:hint="cs"/>
            <w:sz w:val="24"/>
            <w:szCs w:val="24"/>
            <w:rtl/>
          </w:rPr>
          <w:t>יפה</w:t>
        </w:r>
      </w:ins>
    </w:p>
    <w:p w14:paraId="01BB4B74" w14:textId="5DA7A740" w:rsidR="00CA1D0B" w:rsidRDefault="00CA1D0B" w:rsidP="00CA1D0B">
      <w:pPr>
        <w:spacing w:after="280" w:line="360" w:lineRule="auto"/>
        <w:jc w:val="both"/>
        <w:rPr>
          <w:rFonts w:ascii="David" w:hAnsi="David" w:cs="David"/>
          <w:sz w:val="24"/>
          <w:szCs w:val="24"/>
          <w:rtl/>
        </w:rPr>
      </w:pPr>
      <w:r>
        <w:rPr>
          <w:rFonts w:ascii="David" w:hAnsi="David" w:cs="David" w:hint="cs"/>
          <w:sz w:val="24"/>
          <w:szCs w:val="24"/>
          <w:rtl/>
        </w:rPr>
        <w:t xml:space="preserve">לגבי תנאי עבודה צודקים, ישנה זכות נוספת אשר מופרת </w:t>
      </w:r>
      <w:r w:rsidRPr="00CA1D0B">
        <w:rPr>
          <w:rFonts w:ascii="David" w:hAnsi="David" w:cs="David" w:hint="cs"/>
          <w:sz w:val="24"/>
          <w:szCs w:val="24"/>
          <w:u w:val="single"/>
          <w:rtl/>
        </w:rPr>
        <w:t>בעקיפין.</w:t>
      </w:r>
      <w:r>
        <w:rPr>
          <w:rFonts w:ascii="David" w:hAnsi="David" w:cs="David" w:hint="cs"/>
          <w:sz w:val="24"/>
          <w:szCs w:val="24"/>
          <w:rtl/>
        </w:rPr>
        <w:t xml:space="preserve"> במאמר מוזכר כי </w:t>
      </w:r>
      <w:r w:rsidRPr="00353661">
        <w:rPr>
          <w:rFonts w:ascii="David" w:hAnsi="David" w:cs="David" w:hint="cs"/>
          <w:sz w:val="24"/>
          <w:szCs w:val="24"/>
          <w:rtl/>
        </w:rPr>
        <w:t>"</w:t>
      </w:r>
      <w:r w:rsidRPr="00353661">
        <w:rPr>
          <w:rFonts w:ascii="David" w:hAnsi="David" w:cs="David"/>
          <w:sz w:val="24"/>
          <w:szCs w:val="24"/>
          <w:rtl/>
        </w:rPr>
        <w:t xml:space="preserve">הדילמה המרכזית של </w:t>
      </w:r>
      <w:r w:rsidRPr="00353661">
        <w:rPr>
          <w:rFonts w:ascii="David" w:hAnsi="David" w:cs="David" w:hint="cs"/>
          <w:sz w:val="24"/>
          <w:szCs w:val="24"/>
          <w:rtl/>
        </w:rPr>
        <w:t xml:space="preserve"> </w:t>
      </w:r>
      <w:r w:rsidRPr="00353661">
        <w:rPr>
          <w:rFonts w:ascii="David" w:hAnsi="David" w:cs="David"/>
          <w:sz w:val="24"/>
          <w:szCs w:val="24"/>
          <w:rtl/>
        </w:rPr>
        <w:t>עובדי הקבלן - מי המעסיק שלי -</w:t>
      </w:r>
      <w:r w:rsidRPr="00353661">
        <w:rPr>
          <w:rFonts w:ascii="David" w:hAnsi="David" w:cs="David" w:hint="cs"/>
          <w:sz w:val="24"/>
          <w:szCs w:val="24"/>
          <w:rtl/>
        </w:rPr>
        <w:t xml:space="preserve"> </w:t>
      </w:r>
      <w:r w:rsidRPr="00353661">
        <w:rPr>
          <w:rFonts w:ascii="David" w:hAnsi="David" w:cs="David"/>
          <w:sz w:val="24"/>
          <w:szCs w:val="24"/>
          <w:rtl/>
        </w:rPr>
        <w:t>מתחדדת כאשר שואלים למי פו</w:t>
      </w:r>
      <w:r w:rsidRPr="00353661">
        <w:rPr>
          <w:rFonts w:ascii="David" w:hAnsi="David" w:cs="David"/>
          <w:sz w:val="24"/>
          <w:szCs w:val="24"/>
        </w:rPr>
        <w:t></w:t>
      </w:r>
      <w:r w:rsidRPr="00353661">
        <w:rPr>
          <w:rFonts w:ascii="David" w:hAnsi="David" w:cs="David"/>
          <w:sz w:val="24"/>
          <w:szCs w:val="24"/>
          <w:rtl/>
        </w:rPr>
        <w:t>ים כדי להגיש תלו</w:t>
      </w:r>
      <w:r w:rsidRPr="00353661">
        <w:rPr>
          <w:rFonts w:ascii="David" w:hAnsi="David" w:cs="David"/>
          <w:sz w:val="24"/>
          <w:szCs w:val="24"/>
        </w:rPr>
        <w:t></w:t>
      </w:r>
      <w:r w:rsidRPr="00353661">
        <w:rPr>
          <w:rFonts w:ascii="David" w:hAnsi="David" w:cs="David"/>
          <w:sz w:val="24"/>
          <w:szCs w:val="24"/>
          <w:rtl/>
        </w:rPr>
        <w:t xml:space="preserve">ה: למזמין השירות או </w:t>
      </w:r>
      <w:r w:rsidRPr="00353661">
        <w:rPr>
          <w:rFonts w:ascii="David" w:hAnsi="David" w:cs="David" w:hint="cs"/>
          <w:sz w:val="24"/>
          <w:szCs w:val="24"/>
          <w:rtl/>
        </w:rPr>
        <w:t xml:space="preserve"> </w:t>
      </w:r>
      <w:r w:rsidRPr="00353661">
        <w:rPr>
          <w:rFonts w:ascii="David" w:hAnsi="David" w:cs="David"/>
          <w:sz w:val="24"/>
          <w:szCs w:val="24"/>
          <w:rtl/>
        </w:rPr>
        <w:t>למעסיק בפועל? סופן של</w:t>
      </w:r>
      <w:r w:rsidRPr="00353661">
        <w:rPr>
          <w:rFonts w:ascii="David" w:hAnsi="David" w:cs="David" w:hint="cs"/>
          <w:sz w:val="24"/>
          <w:szCs w:val="24"/>
          <w:rtl/>
        </w:rPr>
        <w:t xml:space="preserve"> </w:t>
      </w:r>
      <w:r w:rsidRPr="00353661">
        <w:rPr>
          <w:rFonts w:ascii="David" w:hAnsi="David" w:cs="David"/>
          <w:sz w:val="24"/>
          <w:szCs w:val="24"/>
          <w:rtl/>
        </w:rPr>
        <w:t>התלו</w:t>
      </w:r>
      <w:r w:rsidRPr="00353661">
        <w:rPr>
          <w:rFonts w:ascii="David" w:hAnsi="David" w:cs="David"/>
          <w:sz w:val="24"/>
          <w:szCs w:val="24"/>
        </w:rPr>
        <w:t></w:t>
      </w:r>
      <w:proofErr w:type="spellStart"/>
      <w:r w:rsidRPr="00353661">
        <w:rPr>
          <w:rFonts w:ascii="David" w:hAnsi="David" w:cs="David"/>
          <w:sz w:val="24"/>
          <w:szCs w:val="24"/>
          <w:rtl/>
        </w:rPr>
        <w:t>ות</w:t>
      </w:r>
      <w:proofErr w:type="spellEnd"/>
      <w:r w:rsidRPr="00353661">
        <w:rPr>
          <w:rFonts w:ascii="David" w:hAnsi="David" w:cs="David"/>
          <w:sz w:val="24"/>
          <w:szCs w:val="24"/>
          <w:rtl/>
        </w:rPr>
        <w:t xml:space="preserve"> הללו שהן </w:t>
      </w:r>
      <w:r w:rsidRPr="00353661">
        <w:rPr>
          <w:rFonts w:ascii="David" w:hAnsi="David" w:cs="David"/>
          <w:sz w:val="24"/>
          <w:szCs w:val="24"/>
        </w:rPr>
        <w:t></w:t>
      </w:r>
      <w:r w:rsidRPr="00353661">
        <w:rPr>
          <w:rFonts w:ascii="David" w:hAnsi="David" w:cs="David"/>
          <w:sz w:val="24"/>
          <w:szCs w:val="24"/>
          <w:rtl/>
        </w:rPr>
        <w:t>ופלות בין הכיסאות.</w:t>
      </w:r>
      <w:r w:rsidRPr="00353661">
        <w:rPr>
          <w:rFonts w:ascii="David" w:hAnsi="David" w:cs="David" w:hint="cs"/>
          <w:sz w:val="24"/>
          <w:szCs w:val="24"/>
          <w:rtl/>
        </w:rPr>
        <w:t>"</w:t>
      </w:r>
      <w:r>
        <w:rPr>
          <w:rFonts w:ascii="David" w:hAnsi="David" w:cs="David" w:hint="cs"/>
          <w:sz w:val="24"/>
          <w:szCs w:val="24"/>
          <w:rtl/>
        </w:rPr>
        <w:t xml:space="preserve"> כלומר, במידה ונעשה עם עובד אי צדק והוא מעוניין להתלונן על הפרת זכויותיו, אין לו למעשה למי לפנות, פנייתו לא תטופל ואי הצדק ימשיך, וייתכן שאף יחול על כל עובדי הקבלן ולא רק כלפי היחיד. </w:t>
      </w:r>
      <w:ins w:id="5" w:author="shelly hoffman" w:date="2020-04-26T08:43:00Z">
        <w:r w:rsidR="002224B0">
          <w:rPr>
            <w:rFonts w:ascii="David" w:hAnsi="David" w:cs="David" w:hint="cs"/>
            <w:sz w:val="24"/>
            <w:szCs w:val="24"/>
            <w:rtl/>
          </w:rPr>
          <w:t>יפה</w:t>
        </w:r>
      </w:ins>
    </w:p>
    <w:p w14:paraId="5982763E" w14:textId="58D5CC81" w:rsidR="005C23E4" w:rsidRDefault="00D6757C" w:rsidP="00D6757C">
      <w:pPr>
        <w:spacing w:after="280" w:line="360" w:lineRule="auto"/>
        <w:jc w:val="both"/>
        <w:rPr>
          <w:rFonts w:ascii="David" w:hAnsi="David" w:cs="David"/>
          <w:sz w:val="24"/>
          <w:szCs w:val="24"/>
          <w:rtl/>
        </w:rPr>
      </w:pPr>
      <w:r w:rsidRPr="00D6757C">
        <w:rPr>
          <w:rFonts w:ascii="David" w:hAnsi="David" w:cs="David" w:hint="cs"/>
          <w:b/>
          <w:bCs/>
          <w:sz w:val="24"/>
          <w:szCs w:val="24"/>
          <w:rtl/>
        </w:rPr>
        <w:lastRenderedPageBreak/>
        <w:t xml:space="preserve">סעיף </w:t>
      </w:r>
      <w:proofErr w:type="spellStart"/>
      <w:r w:rsidRPr="00D6757C">
        <w:rPr>
          <w:rFonts w:ascii="David" w:hAnsi="David" w:cs="David" w:hint="cs"/>
          <w:b/>
          <w:bCs/>
          <w:sz w:val="24"/>
          <w:szCs w:val="24"/>
          <w:rtl/>
        </w:rPr>
        <w:t>כג</w:t>
      </w:r>
      <w:proofErr w:type="spellEnd"/>
      <w:r w:rsidR="00CA2AF2">
        <w:rPr>
          <w:rFonts w:ascii="David" w:hAnsi="David" w:cs="David" w:hint="cs"/>
          <w:b/>
          <w:bCs/>
          <w:sz w:val="24"/>
          <w:szCs w:val="24"/>
          <w:rtl/>
        </w:rPr>
        <w:t>(</w:t>
      </w:r>
      <w:r w:rsidRPr="00D6757C">
        <w:rPr>
          <w:rFonts w:ascii="David" w:hAnsi="David" w:cs="David" w:hint="cs"/>
          <w:b/>
          <w:bCs/>
          <w:sz w:val="24"/>
          <w:szCs w:val="24"/>
          <w:rtl/>
        </w:rPr>
        <w:t>2</w:t>
      </w:r>
      <w:r w:rsidR="00CA2AF2">
        <w:rPr>
          <w:rFonts w:ascii="David" w:hAnsi="David" w:cs="David" w:hint="cs"/>
          <w:b/>
          <w:bCs/>
          <w:sz w:val="24"/>
          <w:szCs w:val="24"/>
          <w:rtl/>
        </w:rPr>
        <w:t>)</w:t>
      </w:r>
      <w:r w:rsidRPr="00D6757C">
        <w:rPr>
          <w:rFonts w:ascii="David" w:hAnsi="David" w:cs="David" w:hint="cs"/>
          <w:b/>
          <w:bCs/>
          <w:sz w:val="24"/>
          <w:szCs w:val="24"/>
          <w:rtl/>
        </w:rPr>
        <w:t xml:space="preserve"> -</w:t>
      </w:r>
      <w:r>
        <w:rPr>
          <w:rFonts w:ascii="David" w:hAnsi="David" w:cs="David" w:hint="cs"/>
          <w:sz w:val="24"/>
          <w:szCs w:val="24"/>
          <w:rtl/>
        </w:rPr>
        <w:t xml:space="preserve"> </w:t>
      </w:r>
      <w:r w:rsidR="005C23E4" w:rsidRPr="005C23E4">
        <w:rPr>
          <w:rFonts w:ascii="David" w:hAnsi="David" w:cs="David"/>
          <w:sz w:val="24"/>
          <w:szCs w:val="24"/>
          <w:rtl/>
        </w:rPr>
        <w:t>כל אדם, ללא כל אפליה, זכאי לשכר שווה בעד עבודה שווה.</w:t>
      </w:r>
    </w:p>
    <w:p w14:paraId="4B3503DF" w14:textId="30DC8DCA" w:rsidR="00020A51" w:rsidRPr="005C23E4" w:rsidRDefault="00CA1D0B" w:rsidP="00D6757C">
      <w:pPr>
        <w:spacing w:after="280" w:line="360" w:lineRule="auto"/>
        <w:jc w:val="both"/>
        <w:rPr>
          <w:rFonts w:ascii="David" w:hAnsi="David" w:cs="David"/>
          <w:sz w:val="24"/>
          <w:szCs w:val="24"/>
          <w:rtl/>
        </w:rPr>
      </w:pPr>
      <w:r>
        <w:rPr>
          <w:rFonts w:ascii="David" w:hAnsi="David" w:cs="David" w:hint="cs"/>
          <w:sz w:val="24"/>
          <w:szCs w:val="24"/>
          <w:rtl/>
        </w:rPr>
        <w:t xml:space="preserve">זכות זו מופרת ישירות. </w:t>
      </w:r>
      <w:r w:rsidR="00D6757C">
        <w:rPr>
          <w:rFonts w:ascii="David" w:hAnsi="David" w:cs="David" w:hint="cs"/>
          <w:sz w:val="24"/>
          <w:szCs w:val="24"/>
          <w:rtl/>
        </w:rPr>
        <w:t xml:space="preserve">עובדי הקבלן אינם מקבלים שכר השווה לעובדים בהעסקה ישירה. </w:t>
      </w:r>
      <w:r w:rsidR="00D6757C" w:rsidRPr="00D6757C">
        <w:rPr>
          <w:rFonts w:ascii="David" w:hAnsi="David" w:cs="David" w:hint="cs"/>
          <w:sz w:val="24"/>
          <w:szCs w:val="24"/>
          <w:rtl/>
        </w:rPr>
        <w:t>"</w:t>
      </w:r>
      <w:r w:rsidR="00EB53F1" w:rsidRPr="00D6757C">
        <w:rPr>
          <w:rFonts w:ascii="David" w:hAnsi="David" w:cs="David"/>
          <w:sz w:val="24"/>
          <w:szCs w:val="24"/>
          <w:rtl/>
        </w:rPr>
        <w:t>אי שוויון בין ת</w:t>
      </w:r>
      <w:r w:rsidR="00EB53F1" w:rsidRPr="00D6757C">
        <w:rPr>
          <w:rFonts w:ascii="David" w:hAnsi="David" w:cs="David"/>
          <w:sz w:val="24"/>
          <w:szCs w:val="24"/>
        </w:rPr>
        <w:t></w:t>
      </w:r>
      <w:r w:rsidR="00EB53F1" w:rsidRPr="00D6757C">
        <w:rPr>
          <w:rFonts w:ascii="David" w:hAnsi="David" w:cs="David"/>
          <w:sz w:val="24"/>
          <w:szCs w:val="24"/>
          <w:rtl/>
        </w:rPr>
        <w:t xml:space="preserve">אי השכר של </w:t>
      </w:r>
      <w:r w:rsidR="00EB53F1" w:rsidRPr="00D6757C">
        <w:rPr>
          <w:rFonts w:ascii="David" w:hAnsi="David" w:cs="David" w:hint="cs"/>
          <w:sz w:val="24"/>
          <w:szCs w:val="24"/>
          <w:rtl/>
        </w:rPr>
        <w:t xml:space="preserve"> </w:t>
      </w:r>
      <w:r w:rsidR="00EB53F1" w:rsidRPr="00D6757C">
        <w:rPr>
          <w:rFonts w:ascii="David" w:hAnsi="David" w:cs="David"/>
          <w:sz w:val="24"/>
          <w:szCs w:val="24"/>
          <w:rtl/>
        </w:rPr>
        <w:t xml:space="preserve">עובדים מן </w:t>
      </w:r>
      <w:proofErr w:type="spellStart"/>
      <w:r w:rsidR="00EB53F1" w:rsidRPr="00D6757C">
        <w:rPr>
          <w:rFonts w:ascii="David" w:hAnsi="David" w:cs="David"/>
          <w:sz w:val="24"/>
          <w:szCs w:val="24"/>
          <w:rtl/>
        </w:rPr>
        <w:t>המ</w:t>
      </w:r>
      <w:proofErr w:type="spellEnd"/>
      <w:r w:rsidR="00EB53F1" w:rsidRPr="00D6757C">
        <w:rPr>
          <w:rFonts w:ascii="David" w:hAnsi="David" w:cs="David"/>
          <w:sz w:val="24"/>
          <w:szCs w:val="24"/>
        </w:rPr>
        <w:t></w:t>
      </w:r>
      <w:r w:rsidR="00EB53F1" w:rsidRPr="00D6757C">
        <w:rPr>
          <w:rFonts w:ascii="David" w:hAnsi="David" w:cs="David"/>
          <w:sz w:val="24"/>
          <w:szCs w:val="24"/>
          <w:rtl/>
        </w:rPr>
        <w:t>יין לשכרם של עובדי הקבלן</w:t>
      </w:r>
      <w:r w:rsidR="00D6757C" w:rsidRPr="00D6757C">
        <w:rPr>
          <w:rFonts w:ascii="David" w:hAnsi="David" w:cs="David" w:hint="cs"/>
          <w:sz w:val="24"/>
          <w:szCs w:val="24"/>
          <w:rtl/>
        </w:rPr>
        <w:t>"</w:t>
      </w:r>
    </w:p>
    <w:p w14:paraId="7CFF032F" w14:textId="51C3BF52" w:rsidR="005C23E4" w:rsidRDefault="00D6757C" w:rsidP="00D6757C">
      <w:pPr>
        <w:spacing w:after="280" w:line="360" w:lineRule="auto"/>
        <w:jc w:val="both"/>
        <w:rPr>
          <w:rFonts w:ascii="David" w:hAnsi="David" w:cs="David"/>
          <w:sz w:val="24"/>
          <w:szCs w:val="24"/>
          <w:rtl/>
        </w:rPr>
      </w:pPr>
      <w:r w:rsidRPr="00D6757C">
        <w:rPr>
          <w:rFonts w:ascii="David" w:hAnsi="David" w:cs="David" w:hint="cs"/>
          <w:b/>
          <w:bCs/>
          <w:sz w:val="24"/>
          <w:szCs w:val="24"/>
          <w:rtl/>
        </w:rPr>
        <w:t xml:space="preserve">סעיף </w:t>
      </w:r>
      <w:proofErr w:type="spellStart"/>
      <w:r w:rsidRPr="00D6757C">
        <w:rPr>
          <w:rFonts w:ascii="David" w:hAnsi="David" w:cs="David" w:hint="cs"/>
          <w:b/>
          <w:bCs/>
          <w:sz w:val="24"/>
          <w:szCs w:val="24"/>
          <w:rtl/>
        </w:rPr>
        <w:t>כג</w:t>
      </w:r>
      <w:proofErr w:type="spellEnd"/>
      <w:r w:rsidR="00CA2AF2">
        <w:rPr>
          <w:rFonts w:ascii="David" w:hAnsi="David" w:cs="David" w:hint="cs"/>
          <w:b/>
          <w:bCs/>
          <w:sz w:val="24"/>
          <w:szCs w:val="24"/>
          <w:rtl/>
        </w:rPr>
        <w:t>(</w:t>
      </w:r>
      <w:r w:rsidRPr="00D6757C">
        <w:rPr>
          <w:rFonts w:ascii="David" w:hAnsi="David" w:cs="David" w:hint="cs"/>
          <w:b/>
          <w:bCs/>
          <w:sz w:val="24"/>
          <w:szCs w:val="24"/>
          <w:rtl/>
        </w:rPr>
        <w:t>3</w:t>
      </w:r>
      <w:r w:rsidR="00CA2AF2">
        <w:rPr>
          <w:rFonts w:ascii="David" w:hAnsi="David" w:cs="David" w:hint="cs"/>
          <w:sz w:val="24"/>
          <w:szCs w:val="24"/>
          <w:rtl/>
        </w:rPr>
        <w:t>)</w:t>
      </w:r>
      <w:r>
        <w:rPr>
          <w:rFonts w:ascii="David" w:hAnsi="David" w:cs="David" w:hint="cs"/>
          <w:sz w:val="24"/>
          <w:szCs w:val="24"/>
          <w:rtl/>
        </w:rPr>
        <w:t xml:space="preserve"> - </w:t>
      </w:r>
      <w:r w:rsidR="005C23E4" w:rsidRPr="00D6757C">
        <w:rPr>
          <w:rFonts w:ascii="David" w:hAnsi="David" w:cs="David"/>
          <w:sz w:val="24"/>
          <w:szCs w:val="24"/>
          <w:rtl/>
        </w:rPr>
        <w:t>כל עובד זכאי לשכר צודק והוגן, אשר יבטיח לו ולבני ביתו קיום ראוי לכבוד האדם שיושלם, אם יהיה צורך בכך, על ידי אמצעים אחרים של הגנה סוציאלית.</w:t>
      </w:r>
    </w:p>
    <w:p w14:paraId="036909EF" w14:textId="1BF814F3" w:rsidR="00EB53F1" w:rsidRPr="00EB53F1" w:rsidRDefault="00CA1D0B" w:rsidP="00D6757C">
      <w:pPr>
        <w:spacing w:after="280" w:line="360" w:lineRule="auto"/>
        <w:jc w:val="both"/>
        <w:rPr>
          <w:rFonts w:ascii="David" w:hAnsi="David" w:cs="David"/>
          <w:sz w:val="24"/>
          <w:szCs w:val="24"/>
          <w:rtl/>
        </w:rPr>
      </w:pPr>
      <w:r>
        <w:rPr>
          <w:rFonts w:ascii="David" w:hAnsi="David" w:cs="David" w:hint="cs"/>
          <w:sz w:val="24"/>
          <w:szCs w:val="24"/>
          <w:rtl/>
        </w:rPr>
        <w:t>זכות זו נפגעת ב</w:t>
      </w:r>
      <w:r w:rsidR="00592A27">
        <w:rPr>
          <w:rFonts w:ascii="David" w:hAnsi="David" w:cs="David" w:hint="cs"/>
          <w:sz w:val="24"/>
          <w:szCs w:val="24"/>
          <w:rtl/>
        </w:rPr>
        <w:t>מישרין וב</w:t>
      </w:r>
      <w:r>
        <w:rPr>
          <w:rFonts w:ascii="David" w:hAnsi="David" w:cs="David" w:hint="cs"/>
          <w:sz w:val="24"/>
          <w:szCs w:val="24"/>
          <w:rtl/>
        </w:rPr>
        <w:t xml:space="preserve">עקיפין. </w:t>
      </w:r>
      <w:r w:rsidR="00D6757C">
        <w:rPr>
          <w:rFonts w:ascii="David" w:hAnsi="David" w:cs="David" w:hint="cs"/>
          <w:sz w:val="24"/>
          <w:szCs w:val="24"/>
          <w:rtl/>
        </w:rPr>
        <w:t xml:space="preserve">לעובדי הקבלן </w:t>
      </w:r>
      <w:r w:rsidR="00D6757C" w:rsidRPr="00D6757C">
        <w:rPr>
          <w:rFonts w:ascii="David" w:hAnsi="David" w:cs="David" w:hint="cs"/>
          <w:sz w:val="24"/>
          <w:szCs w:val="24"/>
          <w:rtl/>
        </w:rPr>
        <w:t>יש "</w:t>
      </w:r>
      <w:r w:rsidR="00EB53F1" w:rsidRPr="00D6757C">
        <w:rPr>
          <w:rFonts w:ascii="David" w:hAnsi="David" w:cs="David"/>
          <w:sz w:val="24"/>
          <w:szCs w:val="24"/>
          <w:rtl/>
        </w:rPr>
        <w:t>חוסר ביטחון</w:t>
      </w:r>
      <w:r w:rsidR="00EB53F1" w:rsidRPr="00D6757C">
        <w:rPr>
          <w:rFonts w:ascii="David" w:hAnsi="David" w:cs="David" w:hint="cs"/>
          <w:sz w:val="24"/>
          <w:szCs w:val="24"/>
          <w:rtl/>
        </w:rPr>
        <w:t xml:space="preserve"> </w:t>
      </w:r>
      <w:r w:rsidR="00EB53F1" w:rsidRPr="00D6757C">
        <w:rPr>
          <w:rFonts w:ascii="David" w:hAnsi="David" w:cs="David"/>
          <w:sz w:val="24"/>
          <w:szCs w:val="24"/>
          <w:rtl/>
        </w:rPr>
        <w:t xml:space="preserve">תעסוקתי וקושי </w:t>
      </w:r>
      <w:proofErr w:type="spellStart"/>
      <w:r w:rsidR="00EB53F1" w:rsidRPr="00D6757C">
        <w:rPr>
          <w:rFonts w:ascii="David" w:hAnsi="David" w:cs="David"/>
          <w:sz w:val="24"/>
          <w:szCs w:val="24"/>
          <w:rtl/>
        </w:rPr>
        <w:t>לתכ</w:t>
      </w:r>
      <w:proofErr w:type="spellEnd"/>
      <w:r w:rsidR="00EB53F1" w:rsidRPr="00D6757C">
        <w:rPr>
          <w:rFonts w:ascii="David" w:hAnsi="David" w:cs="David"/>
          <w:sz w:val="24"/>
          <w:szCs w:val="24"/>
        </w:rPr>
        <w:t></w:t>
      </w:r>
      <w:r w:rsidR="00EB53F1" w:rsidRPr="00D6757C">
        <w:rPr>
          <w:rFonts w:ascii="David" w:hAnsi="David" w:cs="David"/>
          <w:sz w:val="24"/>
          <w:szCs w:val="24"/>
          <w:rtl/>
        </w:rPr>
        <w:t xml:space="preserve">ן את העתיד הכלכלי </w:t>
      </w:r>
      <w:r w:rsidR="00EB53F1" w:rsidRPr="00D6757C">
        <w:rPr>
          <w:rFonts w:ascii="David" w:hAnsi="David" w:cs="David" w:hint="cs"/>
          <w:sz w:val="24"/>
          <w:szCs w:val="24"/>
          <w:rtl/>
        </w:rPr>
        <w:t xml:space="preserve"> </w:t>
      </w:r>
      <w:r w:rsidR="00EB53F1" w:rsidRPr="00D6757C">
        <w:rPr>
          <w:rFonts w:ascii="David" w:hAnsi="David" w:cs="David"/>
          <w:sz w:val="24"/>
          <w:szCs w:val="24"/>
          <w:rtl/>
        </w:rPr>
        <w:t>והאישי.</w:t>
      </w:r>
      <w:r w:rsidR="00D6757C" w:rsidRPr="00D6757C">
        <w:rPr>
          <w:rFonts w:ascii="David" w:hAnsi="David" w:cs="David" w:hint="cs"/>
          <w:sz w:val="24"/>
          <w:szCs w:val="24"/>
          <w:rtl/>
        </w:rPr>
        <w:t>" עקב</w:t>
      </w:r>
      <w:r w:rsidR="00D6757C">
        <w:rPr>
          <w:rFonts w:ascii="David" w:hAnsi="David" w:cs="David" w:hint="cs"/>
          <w:sz w:val="24"/>
          <w:szCs w:val="24"/>
          <w:rtl/>
        </w:rPr>
        <w:t xml:space="preserve"> אופי העסקתם. </w:t>
      </w:r>
      <w:r w:rsidR="00EC34AE">
        <w:rPr>
          <w:rFonts w:ascii="David" w:hAnsi="David" w:cs="David" w:hint="cs"/>
          <w:sz w:val="24"/>
          <w:szCs w:val="24"/>
          <w:rtl/>
        </w:rPr>
        <w:t xml:space="preserve">הם אינם מקבלים תנאים </w:t>
      </w:r>
      <w:r w:rsidR="00592A27">
        <w:rPr>
          <w:rFonts w:ascii="David" w:hAnsi="David" w:cs="David" w:hint="cs"/>
          <w:sz w:val="24"/>
          <w:szCs w:val="24"/>
          <w:rtl/>
        </w:rPr>
        <w:t>סוציאליי</w:t>
      </w:r>
      <w:r w:rsidR="00592A27">
        <w:rPr>
          <w:rFonts w:ascii="David" w:hAnsi="David" w:cs="David" w:hint="eastAsia"/>
          <w:sz w:val="24"/>
          <w:szCs w:val="24"/>
          <w:rtl/>
        </w:rPr>
        <w:t>ם</w:t>
      </w:r>
      <w:r w:rsidR="00EC34AE">
        <w:rPr>
          <w:rFonts w:ascii="David" w:hAnsi="David" w:cs="David" w:hint="cs"/>
          <w:sz w:val="24"/>
          <w:szCs w:val="24"/>
          <w:rtl/>
        </w:rPr>
        <w:t xml:space="preserve"> מצטברים, אין להם חסכונות וביטוחים, הם לא צוברים ותק, והם אינם מקבלים שכר </w:t>
      </w:r>
      <w:r w:rsidR="005647AC">
        <w:rPr>
          <w:rFonts w:ascii="David" w:hAnsi="David" w:cs="David" w:hint="cs"/>
          <w:sz w:val="24"/>
          <w:szCs w:val="24"/>
          <w:rtl/>
        </w:rPr>
        <w:t>צודק ו</w:t>
      </w:r>
      <w:r w:rsidR="00EC34AE">
        <w:rPr>
          <w:rFonts w:ascii="David" w:hAnsi="David" w:cs="David" w:hint="cs"/>
          <w:sz w:val="24"/>
          <w:szCs w:val="24"/>
          <w:rtl/>
        </w:rPr>
        <w:t xml:space="preserve">הוגן על עבודה קשה. </w:t>
      </w:r>
    </w:p>
    <w:p w14:paraId="5E2A1A08" w14:textId="15AB3110" w:rsidR="005C23E4" w:rsidRDefault="00D6757C" w:rsidP="00D6757C">
      <w:pPr>
        <w:spacing w:after="280" w:line="360" w:lineRule="auto"/>
        <w:jc w:val="both"/>
        <w:rPr>
          <w:rFonts w:ascii="David" w:hAnsi="David" w:cs="David"/>
          <w:sz w:val="24"/>
          <w:szCs w:val="24"/>
          <w:rtl/>
        </w:rPr>
      </w:pPr>
      <w:r w:rsidRPr="00D6757C">
        <w:rPr>
          <w:rFonts w:ascii="David" w:hAnsi="David" w:cs="David" w:hint="cs"/>
          <w:b/>
          <w:bCs/>
          <w:sz w:val="24"/>
          <w:szCs w:val="24"/>
          <w:rtl/>
        </w:rPr>
        <w:t xml:space="preserve">סעיף </w:t>
      </w:r>
      <w:proofErr w:type="spellStart"/>
      <w:r w:rsidRPr="00D6757C">
        <w:rPr>
          <w:rFonts w:ascii="David" w:hAnsi="David" w:cs="David" w:hint="cs"/>
          <w:b/>
          <w:bCs/>
          <w:sz w:val="24"/>
          <w:szCs w:val="24"/>
          <w:rtl/>
        </w:rPr>
        <w:t>כג</w:t>
      </w:r>
      <w:proofErr w:type="spellEnd"/>
      <w:r w:rsidR="00CA2AF2">
        <w:rPr>
          <w:rFonts w:ascii="David" w:hAnsi="David" w:cs="David" w:hint="cs"/>
          <w:b/>
          <w:bCs/>
          <w:sz w:val="24"/>
          <w:szCs w:val="24"/>
          <w:rtl/>
        </w:rPr>
        <w:t>(</w:t>
      </w:r>
      <w:r>
        <w:rPr>
          <w:rFonts w:ascii="David" w:hAnsi="David" w:cs="David" w:hint="cs"/>
          <w:b/>
          <w:bCs/>
          <w:sz w:val="24"/>
          <w:szCs w:val="24"/>
          <w:rtl/>
        </w:rPr>
        <w:t>4</w:t>
      </w:r>
      <w:r w:rsidR="00CA2AF2">
        <w:rPr>
          <w:rFonts w:ascii="David" w:hAnsi="David" w:cs="David" w:hint="cs"/>
          <w:b/>
          <w:bCs/>
          <w:sz w:val="24"/>
          <w:szCs w:val="24"/>
          <w:rtl/>
        </w:rPr>
        <w:t>)</w:t>
      </w:r>
      <w:r>
        <w:rPr>
          <w:rFonts w:ascii="David" w:hAnsi="David" w:cs="David" w:hint="cs"/>
          <w:b/>
          <w:bCs/>
          <w:sz w:val="24"/>
          <w:szCs w:val="24"/>
          <w:rtl/>
        </w:rPr>
        <w:t xml:space="preserve"> - </w:t>
      </w:r>
      <w:r w:rsidR="005C23E4" w:rsidRPr="005C23E4">
        <w:rPr>
          <w:rFonts w:ascii="David" w:hAnsi="David" w:cs="David"/>
          <w:sz w:val="24"/>
          <w:szCs w:val="24"/>
          <w:rtl/>
        </w:rPr>
        <w:t>כל אדם זכאי לאגד אגודות מקצועיות ולהצטרף לאגודות כדי להגן על ענייניו.</w:t>
      </w:r>
    </w:p>
    <w:p w14:paraId="313B3FA3" w14:textId="2FE1A4E8" w:rsidR="00D6757C" w:rsidRDefault="00CA1D0B" w:rsidP="00D6757C">
      <w:pPr>
        <w:spacing w:after="280" w:line="360" w:lineRule="auto"/>
        <w:jc w:val="both"/>
        <w:rPr>
          <w:rFonts w:ascii="David" w:hAnsi="David" w:cs="David"/>
          <w:sz w:val="24"/>
          <w:szCs w:val="24"/>
          <w:rtl/>
        </w:rPr>
      </w:pPr>
      <w:r>
        <w:rPr>
          <w:rFonts w:ascii="David" w:hAnsi="David" w:cs="David" w:hint="cs"/>
          <w:sz w:val="24"/>
          <w:szCs w:val="24"/>
          <w:rtl/>
        </w:rPr>
        <w:t xml:space="preserve">זכות זו נפגעת בעקיפין. </w:t>
      </w:r>
      <w:r w:rsidR="00D6757C">
        <w:rPr>
          <w:rFonts w:ascii="David" w:hAnsi="David" w:cs="David" w:hint="cs"/>
          <w:sz w:val="24"/>
          <w:szCs w:val="24"/>
          <w:rtl/>
        </w:rPr>
        <w:t>הפרת זכות זו מתבטאת בכך שעובדי קבלן אינם חלק מהתאגדות העובדים של המעסיק</w:t>
      </w:r>
      <w:r w:rsidR="00D440F7">
        <w:rPr>
          <w:rFonts w:ascii="David" w:hAnsi="David" w:cs="David" w:hint="cs"/>
          <w:sz w:val="24"/>
          <w:szCs w:val="24"/>
          <w:rtl/>
        </w:rPr>
        <w:t xml:space="preserve"> ה"עקיף"</w:t>
      </w:r>
      <w:r w:rsidR="00D6757C">
        <w:rPr>
          <w:rFonts w:ascii="David" w:hAnsi="David" w:cs="David" w:hint="cs"/>
          <w:sz w:val="24"/>
          <w:szCs w:val="24"/>
          <w:rtl/>
        </w:rPr>
        <w:t xml:space="preserve"> ועל כן זכויות העובדים שלהם אינן מוגנות.</w:t>
      </w:r>
      <w:r w:rsidR="00D440F7">
        <w:rPr>
          <w:rFonts w:ascii="David" w:hAnsi="David" w:cs="David" w:hint="cs"/>
          <w:sz w:val="24"/>
          <w:szCs w:val="24"/>
          <w:rtl/>
        </w:rPr>
        <w:t xml:space="preserve"> הם מבצעים עבודות בחברה שלמעשה אינם מועסקים בה בפועל.</w:t>
      </w:r>
      <w:ins w:id="6" w:author="shelly hoffman" w:date="2020-04-26T08:44:00Z">
        <w:r w:rsidR="002224B0">
          <w:rPr>
            <w:rFonts w:ascii="David" w:hAnsi="David" w:cs="David" w:hint="cs"/>
            <w:sz w:val="24"/>
            <w:szCs w:val="24"/>
            <w:rtl/>
          </w:rPr>
          <w:t xml:space="preserve"> יפה</w:t>
        </w:r>
      </w:ins>
    </w:p>
    <w:p w14:paraId="2FC85293" w14:textId="446968B0" w:rsidR="005C23E4" w:rsidRDefault="00D6757C" w:rsidP="00D6757C">
      <w:pPr>
        <w:spacing w:after="280" w:line="360" w:lineRule="auto"/>
        <w:jc w:val="both"/>
        <w:rPr>
          <w:rFonts w:ascii="David" w:hAnsi="David" w:cs="David"/>
          <w:sz w:val="24"/>
          <w:szCs w:val="24"/>
          <w:rtl/>
        </w:rPr>
      </w:pPr>
      <w:r w:rsidRPr="00D6757C">
        <w:rPr>
          <w:rFonts w:ascii="David" w:hAnsi="David" w:cs="David" w:hint="cs"/>
          <w:b/>
          <w:bCs/>
          <w:sz w:val="24"/>
          <w:szCs w:val="24"/>
          <w:rtl/>
        </w:rPr>
        <w:t>ס</w:t>
      </w:r>
      <w:r w:rsidR="005C23E4" w:rsidRPr="00D6757C">
        <w:rPr>
          <w:rFonts w:ascii="David" w:hAnsi="David" w:cs="David"/>
          <w:b/>
          <w:bCs/>
          <w:sz w:val="24"/>
          <w:szCs w:val="24"/>
          <w:rtl/>
        </w:rPr>
        <w:t>עיף כד</w:t>
      </w:r>
      <w:r w:rsidRPr="00D6757C">
        <w:rPr>
          <w:rFonts w:ascii="David" w:hAnsi="David" w:cs="David" w:hint="cs"/>
          <w:b/>
          <w:bCs/>
          <w:sz w:val="24"/>
          <w:szCs w:val="24"/>
          <w:rtl/>
        </w:rPr>
        <w:t xml:space="preserve"> -</w:t>
      </w:r>
      <w:r>
        <w:rPr>
          <w:rFonts w:ascii="David" w:hAnsi="David" w:cs="David" w:hint="cs"/>
          <w:b/>
          <w:bCs/>
          <w:sz w:val="24"/>
          <w:szCs w:val="24"/>
          <w:rtl/>
        </w:rPr>
        <w:t xml:space="preserve"> </w:t>
      </w:r>
      <w:r w:rsidR="005C23E4" w:rsidRPr="005C23E4">
        <w:rPr>
          <w:rFonts w:ascii="David" w:hAnsi="David" w:cs="David"/>
          <w:sz w:val="24"/>
          <w:szCs w:val="24"/>
          <w:rtl/>
        </w:rPr>
        <w:t>כל אדם זכאי למנוחה ולפנאי, ובכלל זה הגבלת שעות העבודה במידה המתקבלת על הדעת וחופשה בשכר לעתים מזומנות.</w:t>
      </w:r>
    </w:p>
    <w:p w14:paraId="1AE1F9C3" w14:textId="14A41F98" w:rsidR="00CA2AF2" w:rsidRDefault="00CA1D0B" w:rsidP="00E60939">
      <w:pPr>
        <w:spacing w:after="280" w:line="360" w:lineRule="auto"/>
        <w:jc w:val="both"/>
        <w:rPr>
          <w:rFonts w:ascii="David" w:hAnsi="David" w:cs="David"/>
          <w:sz w:val="24"/>
          <w:szCs w:val="24"/>
          <w:rtl/>
        </w:rPr>
      </w:pPr>
      <w:r>
        <w:rPr>
          <w:rFonts w:ascii="David" w:hAnsi="David" w:cs="David" w:hint="cs"/>
          <w:sz w:val="24"/>
          <w:szCs w:val="24"/>
          <w:rtl/>
        </w:rPr>
        <w:t xml:space="preserve">זכות זו נפגעת בעקיפין. </w:t>
      </w:r>
      <w:r w:rsidR="00CA2AF2">
        <w:rPr>
          <w:rFonts w:ascii="David" w:hAnsi="David" w:cs="David" w:hint="cs"/>
          <w:sz w:val="24"/>
          <w:szCs w:val="24"/>
          <w:rtl/>
        </w:rPr>
        <w:t xml:space="preserve">זכות זו מופרת היות ועובדי הקבלן אינן מקבלים חופשה בתשלום, הם עוברים בין קבלנים לעיתים קרובות ואינם צוברים זכויות. </w:t>
      </w:r>
      <w:r w:rsidR="00E60939">
        <w:rPr>
          <w:rFonts w:ascii="David" w:hAnsi="David" w:cs="David" w:hint="cs"/>
          <w:sz w:val="24"/>
          <w:szCs w:val="24"/>
          <w:rtl/>
        </w:rPr>
        <w:t>"</w:t>
      </w:r>
      <w:r w:rsidR="00E60939" w:rsidRPr="00E60939">
        <w:rPr>
          <w:rFonts w:ascii="David" w:hAnsi="David" w:cs="David"/>
          <w:sz w:val="24"/>
          <w:szCs w:val="24"/>
          <w:rtl/>
        </w:rPr>
        <w:t>היעדר שכר  בזמן חופשות או בחגים, פגיעה בהצטברות הזכויות במעבר בין קבל</w:t>
      </w:r>
      <w:r w:rsidR="00E60939" w:rsidRPr="00E60939">
        <w:rPr>
          <w:rFonts w:ascii="David" w:hAnsi="David" w:cs="David"/>
          <w:sz w:val="24"/>
          <w:szCs w:val="24"/>
        </w:rPr>
        <w:t></w:t>
      </w:r>
      <w:r w:rsidR="00E60939" w:rsidRPr="00E60939">
        <w:rPr>
          <w:rFonts w:ascii="David" w:hAnsi="David" w:cs="David"/>
          <w:sz w:val="24"/>
          <w:szCs w:val="24"/>
          <w:rtl/>
        </w:rPr>
        <w:t>ים</w:t>
      </w:r>
      <w:r w:rsidR="00E60939">
        <w:rPr>
          <w:rFonts w:ascii="David" w:hAnsi="David" w:cs="David" w:hint="cs"/>
          <w:sz w:val="24"/>
          <w:szCs w:val="24"/>
          <w:rtl/>
        </w:rPr>
        <w:t>"</w:t>
      </w:r>
      <w:r w:rsidR="00E60939" w:rsidRPr="00E60939">
        <w:rPr>
          <w:rFonts w:ascii="David" w:hAnsi="David" w:cs="David"/>
          <w:sz w:val="24"/>
          <w:szCs w:val="24"/>
          <w:rtl/>
        </w:rPr>
        <w:t xml:space="preserve"> </w:t>
      </w:r>
    </w:p>
    <w:p w14:paraId="506F2CFC" w14:textId="3AB185BC" w:rsidR="005C23E4" w:rsidRDefault="005C23E4" w:rsidP="00CA2AF2">
      <w:pPr>
        <w:spacing w:after="280" w:line="360" w:lineRule="auto"/>
        <w:jc w:val="both"/>
        <w:rPr>
          <w:rFonts w:ascii="David" w:hAnsi="David" w:cs="David"/>
          <w:sz w:val="24"/>
          <w:szCs w:val="24"/>
          <w:rtl/>
        </w:rPr>
      </w:pPr>
      <w:r w:rsidRPr="00CA2AF2">
        <w:rPr>
          <w:rFonts w:ascii="David" w:hAnsi="David" w:cs="David"/>
          <w:b/>
          <w:bCs/>
          <w:sz w:val="24"/>
          <w:szCs w:val="24"/>
          <w:rtl/>
        </w:rPr>
        <w:t>סעיף כה(1)</w:t>
      </w:r>
      <w:r w:rsidR="00CA2AF2" w:rsidRPr="00CA2AF2">
        <w:rPr>
          <w:rFonts w:ascii="David" w:hAnsi="David" w:cs="David" w:hint="cs"/>
          <w:b/>
          <w:bCs/>
          <w:sz w:val="24"/>
          <w:szCs w:val="24"/>
          <w:rtl/>
        </w:rPr>
        <w:t xml:space="preserve"> -</w:t>
      </w:r>
      <w:r w:rsidRPr="005C23E4">
        <w:rPr>
          <w:rFonts w:ascii="David" w:hAnsi="David" w:cs="David"/>
          <w:sz w:val="24"/>
          <w:szCs w:val="24"/>
          <w:rtl/>
        </w:rPr>
        <w:t xml:space="preserve"> כל אדם זכאי לרמת חיים נאותה לבריאותם ולרווחתם שלו ושל בני ביתו, לרבות מזון, לבוש, שיכון, טיפול רפואי, שירותים סוציאליים כדרוש וזכות לביטחון במקרה של אבטלה, מחלה, אי כושר לעבודה, </w:t>
      </w:r>
      <w:proofErr w:type="spellStart"/>
      <w:r w:rsidRPr="005C23E4">
        <w:rPr>
          <w:rFonts w:ascii="David" w:hAnsi="David" w:cs="David"/>
          <w:sz w:val="24"/>
          <w:szCs w:val="24"/>
          <w:rtl/>
        </w:rPr>
        <w:t>אילמון</w:t>
      </w:r>
      <w:proofErr w:type="spellEnd"/>
      <w:r w:rsidRPr="005C23E4">
        <w:rPr>
          <w:rFonts w:ascii="David" w:hAnsi="David" w:cs="David"/>
          <w:sz w:val="24"/>
          <w:szCs w:val="24"/>
          <w:rtl/>
        </w:rPr>
        <w:t xml:space="preserve">, </w:t>
      </w:r>
      <w:r w:rsidR="00CE26D0" w:rsidRPr="005C23E4">
        <w:rPr>
          <w:rFonts w:ascii="David" w:hAnsi="David" w:cs="David" w:hint="cs"/>
          <w:sz w:val="24"/>
          <w:szCs w:val="24"/>
          <w:rtl/>
        </w:rPr>
        <w:t>זקנה</w:t>
      </w:r>
      <w:r w:rsidRPr="005C23E4">
        <w:rPr>
          <w:rFonts w:ascii="David" w:hAnsi="David" w:cs="David"/>
          <w:sz w:val="24"/>
          <w:szCs w:val="24"/>
          <w:rtl/>
        </w:rPr>
        <w:t xml:space="preserve"> או מחסור אחר בנסיבות שאינן תלויות בו.</w:t>
      </w:r>
    </w:p>
    <w:p w14:paraId="1B444DC4" w14:textId="0C432444" w:rsidR="00E60939" w:rsidRDefault="00CA1D0B" w:rsidP="00E60939">
      <w:pPr>
        <w:spacing w:after="280" w:line="360" w:lineRule="auto"/>
        <w:jc w:val="both"/>
        <w:rPr>
          <w:rFonts w:ascii="David" w:hAnsi="David" w:cs="David"/>
          <w:sz w:val="24"/>
          <w:szCs w:val="24"/>
          <w:rtl/>
        </w:rPr>
      </w:pPr>
      <w:r>
        <w:rPr>
          <w:rFonts w:ascii="David" w:hAnsi="David" w:cs="David" w:hint="cs"/>
          <w:sz w:val="24"/>
          <w:szCs w:val="24"/>
          <w:rtl/>
        </w:rPr>
        <w:t xml:space="preserve">זכות זו נפגעת בעקיפין.  </w:t>
      </w:r>
      <w:r w:rsidR="00E60939">
        <w:rPr>
          <w:rFonts w:ascii="David" w:hAnsi="David" w:cs="David" w:hint="cs"/>
          <w:sz w:val="24"/>
          <w:szCs w:val="24"/>
          <w:rtl/>
        </w:rPr>
        <w:t>"</w:t>
      </w:r>
      <w:r w:rsidR="00E60939" w:rsidRPr="00E60939">
        <w:rPr>
          <w:rFonts w:ascii="David" w:hAnsi="David" w:cs="David"/>
          <w:sz w:val="24"/>
          <w:szCs w:val="24"/>
          <w:rtl/>
        </w:rPr>
        <w:t xml:space="preserve">חוסר ביטחון תעסוקתי וקושי </w:t>
      </w:r>
      <w:proofErr w:type="spellStart"/>
      <w:r w:rsidR="00E60939" w:rsidRPr="00E60939">
        <w:rPr>
          <w:rFonts w:ascii="David" w:hAnsi="David" w:cs="David"/>
          <w:sz w:val="24"/>
          <w:szCs w:val="24"/>
          <w:rtl/>
        </w:rPr>
        <w:t>לתכ</w:t>
      </w:r>
      <w:proofErr w:type="spellEnd"/>
      <w:r w:rsidR="00E60939" w:rsidRPr="00E60939">
        <w:rPr>
          <w:rFonts w:ascii="David" w:hAnsi="David" w:cs="David"/>
          <w:sz w:val="24"/>
          <w:szCs w:val="24"/>
        </w:rPr>
        <w:t></w:t>
      </w:r>
      <w:r w:rsidR="00E60939" w:rsidRPr="00E60939">
        <w:rPr>
          <w:rFonts w:ascii="David" w:hAnsi="David" w:cs="David"/>
          <w:sz w:val="24"/>
          <w:szCs w:val="24"/>
          <w:rtl/>
        </w:rPr>
        <w:t>ן את העתיד הכלכלי  והאישי.</w:t>
      </w:r>
      <w:r w:rsidR="00E60939">
        <w:rPr>
          <w:rFonts w:ascii="David" w:hAnsi="David" w:cs="David" w:hint="cs"/>
          <w:sz w:val="24"/>
          <w:szCs w:val="24"/>
          <w:rtl/>
        </w:rPr>
        <w:t>"</w:t>
      </w:r>
      <w:r w:rsidR="002D60FB">
        <w:rPr>
          <w:rFonts w:ascii="David" w:hAnsi="David" w:cs="David" w:hint="cs"/>
          <w:sz w:val="24"/>
          <w:szCs w:val="24"/>
          <w:rtl/>
        </w:rPr>
        <w:t xml:space="preserve"> עובדי קבלן אינם צוברים באופן מספק ימי מחלה, אינם מקבלים את הביטוחים אשר יכולים להבטיח להם קיום נאות במקרה של אסון.</w:t>
      </w:r>
    </w:p>
    <w:p w14:paraId="47B51B65" w14:textId="573E6CF2" w:rsidR="008160BE" w:rsidRPr="00CE26D0" w:rsidRDefault="008160BE" w:rsidP="00E60939">
      <w:pPr>
        <w:spacing w:after="280" w:line="360" w:lineRule="auto"/>
        <w:jc w:val="both"/>
        <w:rPr>
          <w:rFonts w:ascii="David" w:hAnsi="David" w:cs="David"/>
          <w:b/>
          <w:bCs/>
          <w:sz w:val="24"/>
          <w:szCs w:val="24"/>
          <w:u w:val="single"/>
          <w:rtl/>
        </w:rPr>
      </w:pPr>
      <w:r w:rsidRPr="00CE26D0">
        <w:rPr>
          <w:rFonts w:ascii="David" w:hAnsi="David" w:cs="David" w:hint="cs"/>
          <w:b/>
          <w:bCs/>
          <w:sz w:val="24"/>
          <w:szCs w:val="24"/>
          <w:u w:val="single"/>
          <w:rtl/>
        </w:rPr>
        <w:t>האמנה הבינלאומית בדבר זכויות אזרחיות ומדיניות</w:t>
      </w:r>
      <w:r w:rsidR="00092822" w:rsidRPr="00CE26D0">
        <w:rPr>
          <w:rFonts w:ascii="David" w:hAnsi="David" w:cs="David" w:hint="cs"/>
          <w:b/>
          <w:bCs/>
          <w:sz w:val="24"/>
          <w:szCs w:val="24"/>
          <w:u w:val="single"/>
          <w:rtl/>
        </w:rPr>
        <w:t xml:space="preserve"> 1040</w:t>
      </w:r>
    </w:p>
    <w:p w14:paraId="7F5579E2" w14:textId="1A01D2F7" w:rsidR="00C53641" w:rsidRDefault="00C53641" w:rsidP="00E60939">
      <w:pPr>
        <w:spacing w:after="280" w:line="360" w:lineRule="auto"/>
        <w:jc w:val="both"/>
        <w:rPr>
          <w:rFonts w:ascii="David" w:hAnsi="David" w:cs="David"/>
          <w:sz w:val="24"/>
          <w:szCs w:val="24"/>
          <w:rtl/>
        </w:rPr>
      </w:pPr>
      <w:r>
        <w:rPr>
          <w:rFonts w:ascii="David" w:hAnsi="David" w:cs="David" w:hint="cs"/>
          <w:b/>
          <w:bCs/>
          <w:sz w:val="24"/>
          <w:szCs w:val="24"/>
          <w:rtl/>
        </w:rPr>
        <w:t xml:space="preserve">סעיף 2(1): </w:t>
      </w:r>
      <w:r w:rsidRPr="00C53641">
        <w:rPr>
          <w:rFonts w:ascii="David" w:hAnsi="David" w:cs="David" w:hint="cs"/>
          <w:sz w:val="24"/>
          <w:szCs w:val="24"/>
          <w:rtl/>
        </w:rPr>
        <w:t>"... לכבד ולהבטיח לכל היחידים בתחומיה.. ללא הפליה מכל סוג שהוא, כגון מטעמי גזע, צבע, מין, לשון...."</w:t>
      </w:r>
    </w:p>
    <w:p w14:paraId="53071B48" w14:textId="7FB9F4BB" w:rsidR="00C53641" w:rsidRDefault="00E2239A" w:rsidP="00E60939">
      <w:pPr>
        <w:spacing w:after="280" w:line="360" w:lineRule="auto"/>
        <w:jc w:val="both"/>
        <w:rPr>
          <w:rFonts w:ascii="David" w:hAnsi="David" w:cs="David"/>
          <w:sz w:val="24"/>
          <w:szCs w:val="24"/>
          <w:rtl/>
        </w:rPr>
      </w:pPr>
      <w:r>
        <w:rPr>
          <w:rFonts w:ascii="David" w:hAnsi="David" w:cs="David" w:hint="cs"/>
          <w:sz w:val="24"/>
          <w:szCs w:val="24"/>
          <w:rtl/>
        </w:rPr>
        <w:t xml:space="preserve">רוב עובדי הקבלן הן נשים. על כן </w:t>
      </w:r>
      <w:r w:rsidR="00966491">
        <w:rPr>
          <w:rFonts w:ascii="David" w:hAnsi="David" w:cs="David" w:hint="cs"/>
          <w:sz w:val="24"/>
          <w:szCs w:val="24"/>
          <w:rtl/>
        </w:rPr>
        <w:t>זכות זו מופרת</w:t>
      </w:r>
      <w:r w:rsidR="00C53641">
        <w:rPr>
          <w:rFonts w:ascii="David" w:hAnsi="David" w:cs="David" w:hint="cs"/>
          <w:sz w:val="24"/>
          <w:szCs w:val="24"/>
          <w:rtl/>
        </w:rPr>
        <w:t xml:space="preserve"> היות והמדינה אינה שומרת על זכויות הנשים</w:t>
      </w:r>
      <w:r>
        <w:rPr>
          <w:rFonts w:ascii="David" w:hAnsi="David" w:cs="David" w:hint="cs"/>
          <w:sz w:val="24"/>
          <w:szCs w:val="24"/>
          <w:rtl/>
        </w:rPr>
        <w:t xml:space="preserve">. </w:t>
      </w:r>
      <w:r w:rsidR="00E51A40">
        <w:rPr>
          <w:rFonts w:ascii="David" w:hAnsi="David" w:cs="David" w:hint="cs"/>
          <w:sz w:val="24"/>
          <w:szCs w:val="24"/>
          <w:rtl/>
        </w:rPr>
        <w:t>כמו כן ישנה הפליה בצבעי המדים, השתתפות באירועים ותעודות עובד שונות</w:t>
      </w:r>
      <w:r>
        <w:rPr>
          <w:rFonts w:ascii="David" w:hAnsi="David" w:cs="David" w:hint="cs"/>
          <w:sz w:val="24"/>
          <w:szCs w:val="24"/>
          <w:rtl/>
        </w:rPr>
        <w:t>, מול העובדים של אותה חברה בהעסקה ישירה</w:t>
      </w:r>
      <w:r w:rsidR="00E51A40">
        <w:rPr>
          <w:rFonts w:ascii="David" w:hAnsi="David" w:cs="David" w:hint="cs"/>
          <w:sz w:val="24"/>
          <w:szCs w:val="24"/>
          <w:rtl/>
        </w:rPr>
        <w:t>.</w:t>
      </w:r>
    </w:p>
    <w:p w14:paraId="797C9D80" w14:textId="060E63C7" w:rsidR="00BC7864" w:rsidRDefault="00BC7864" w:rsidP="00E60939">
      <w:pPr>
        <w:spacing w:after="280" w:line="360" w:lineRule="auto"/>
        <w:jc w:val="both"/>
        <w:rPr>
          <w:rFonts w:ascii="David" w:hAnsi="David" w:cs="David"/>
          <w:sz w:val="24"/>
          <w:szCs w:val="24"/>
          <w:rtl/>
        </w:rPr>
      </w:pPr>
      <w:r w:rsidRPr="00BC7864">
        <w:rPr>
          <w:rFonts w:ascii="David" w:hAnsi="David" w:cs="David" w:hint="cs"/>
          <w:b/>
          <w:bCs/>
          <w:sz w:val="24"/>
          <w:szCs w:val="24"/>
          <w:rtl/>
        </w:rPr>
        <w:lastRenderedPageBreak/>
        <w:t>סעיף 3:</w:t>
      </w:r>
      <w:r>
        <w:rPr>
          <w:rFonts w:ascii="David" w:hAnsi="David" w:cs="David" w:hint="cs"/>
          <w:sz w:val="24"/>
          <w:szCs w:val="24"/>
          <w:rtl/>
        </w:rPr>
        <w:t xml:space="preserve"> "... מתחייבות להבטיח את זכותם השווה של גברים ונשים להנאה מכל הזכויות האזרחיות והמדיניות המפורטות באמנה זו..."</w:t>
      </w:r>
    </w:p>
    <w:p w14:paraId="0977E3D1" w14:textId="159FB17D" w:rsidR="00BC7864" w:rsidRDefault="00E2239A" w:rsidP="00BC7864">
      <w:pPr>
        <w:spacing w:after="280" w:line="360" w:lineRule="auto"/>
        <w:jc w:val="both"/>
        <w:rPr>
          <w:rFonts w:ascii="David" w:hAnsi="David" w:cs="David"/>
          <w:sz w:val="24"/>
          <w:szCs w:val="24"/>
          <w:rtl/>
        </w:rPr>
      </w:pPr>
      <w:r>
        <w:rPr>
          <w:rFonts w:ascii="David" w:hAnsi="David" w:cs="David" w:hint="cs"/>
          <w:sz w:val="24"/>
          <w:szCs w:val="24"/>
          <w:rtl/>
        </w:rPr>
        <w:t xml:space="preserve">היות ורוב עובדי הקבלן הן נשים, </w:t>
      </w:r>
      <w:r w:rsidR="00BC7864">
        <w:rPr>
          <w:rFonts w:ascii="David" w:hAnsi="David" w:cs="David" w:hint="cs"/>
          <w:sz w:val="24"/>
          <w:szCs w:val="24"/>
          <w:rtl/>
        </w:rPr>
        <w:t>סעיף זה  מופר היות והמדינה אינה שומרת על זכויות הנשים</w:t>
      </w:r>
      <w:r>
        <w:rPr>
          <w:rFonts w:ascii="David" w:hAnsi="David" w:cs="David" w:hint="cs"/>
          <w:sz w:val="24"/>
          <w:szCs w:val="24"/>
          <w:rtl/>
        </w:rPr>
        <w:t>.</w:t>
      </w:r>
      <w:r w:rsidR="00BC7864">
        <w:rPr>
          <w:rFonts w:ascii="David" w:hAnsi="David" w:cs="David" w:hint="cs"/>
          <w:sz w:val="24"/>
          <w:szCs w:val="24"/>
          <w:rtl/>
        </w:rPr>
        <w:t xml:space="preserve"> </w:t>
      </w:r>
      <w:ins w:id="7" w:author="shelly hoffman" w:date="2020-04-26T08:44:00Z">
        <w:r w:rsidR="002224B0">
          <w:rPr>
            <w:rFonts w:ascii="David" w:hAnsi="David" w:cs="David" w:hint="cs"/>
            <w:sz w:val="24"/>
            <w:szCs w:val="24"/>
            <w:rtl/>
          </w:rPr>
          <w:t>נימוק חלקי</w:t>
        </w:r>
      </w:ins>
    </w:p>
    <w:p w14:paraId="7E0123ED" w14:textId="53B5C50E" w:rsidR="008160BE" w:rsidRDefault="00092822" w:rsidP="00E60939">
      <w:pPr>
        <w:spacing w:after="280" w:line="360" w:lineRule="auto"/>
        <w:jc w:val="both"/>
        <w:rPr>
          <w:rFonts w:ascii="David" w:hAnsi="David" w:cs="David"/>
          <w:sz w:val="24"/>
          <w:szCs w:val="24"/>
          <w:rtl/>
        </w:rPr>
      </w:pPr>
      <w:commentRangeStart w:id="8"/>
      <w:r w:rsidRPr="00CE26D0">
        <w:rPr>
          <w:rFonts w:ascii="David" w:hAnsi="David" w:cs="David" w:hint="cs"/>
          <w:b/>
          <w:bCs/>
          <w:sz w:val="24"/>
          <w:szCs w:val="24"/>
          <w:rtl/>
        </w:rPr>
        <w:t>סעיף 22(1):</w:t>
      </w:r>
      <w:r>
        <w:rPr>
          <w:rFonts w:ascii="David" w:hAnsi="David" w:cs="David" w:hint="cs"/>
          <w:sz w:val="24"/>
          <w:szCs w:val="24"/>
          <w:rtl/>
        </w:rPr>
        <w:t xml:space="preserve"> לכל אדם תהיה הזכות לחופש התאגדות עם אחרים, לרבות הזכות להקים איגודים מקצועיים ולהצטרף אליהם לשם שמירת ענייניו.</w:t>
      </w:r>
    </w:p>
    <w:p w14:paraId="7366AC3E" w14:textId="576B780E" w:rsidR="00092822" w:rsidRDefault="00CA1D0B" w:rsidP="00E60939">
      <w:pPr>
        <w:spacing w:after="280" w:line="360" w:lineRule="auto"/>
        <w:jc w:val="both"/>
        <w:rPr>
          <w:rFonts w:ascii="David" w:hAnsi="David" w:cs="David"/>
          <w:sz w:val="24"/>
          <w:szCs w:val="24"/>
          <w:rtl/>
        </w:rPr>
      </w:pPr>
      <w:r>
        <w:rPr>
          <w:rFonts w:ascii="David" w:hAnsi="David" w:cs="David" w:hint="cs"/>
          <w:sz w:val="24"/>
          <w:szCs w:val="24"/>
          <w:rtl/>
        </w:rPr>
        <w:t>זכות זו נפגעת בעקיפין. ה</w:t>
      </w:r>
      <w:r w:rsidR="00092822">
        <w:rPr>
          <w:rFonts w:ascii="David" w:hAnsi="David" w:cs="David" w:hint="cs"/>
          <w:sz w:val="24"/>
          <w:szCs w:val="24"/>
          <w:rtl/>
        </w:rPr>
        <w:t xml:space="preserve">זכות מופרת היות ולעובדי קבלן המועסקים במתווה של "אספקת שעות" אין איגוד עובדים להצטרף </w:t>
      </w:r>
      <w:commentRangeEnd w:id="8"/>
      <w:r w:rsidR="005B30D0">
        <w:rPr>
          <w:rStyle w:val="af"/>
          <w:rtl/>
        </w:rPr>
        <w:commentReference w:id="8"/>
      </w:r>
      <w:r w:rsidR="00092822">
        <w:rPr>
          <w:rFonts w:ascii="David" w:hAnsi="David" w:cs="David" w:hint="cs"/>
          <w:sz w:val="24"/>
          <w:szCs w:val="24"/>
          <w:rtl/>
        </w:rPr>
        <w:t xml:space="preserve">אליו, והם אינם מוזמנים ויכולים להצטרף לאיגודי העובדים של החברות אשר להן הם מספקים שירות. </w:t>
      </w:r>
    </w:p>
    <w:p w14:paraId="375FDF60" w14:textId="19C6C31E" w:rsidR="00092822" w:rsidRPr="00CE26D0" w:rsidRDefault="00092822" w:rsidP="00E60939">
      <w:pPr>
        <w:spacing w:after="280" w:line="360" w:lineRule="auto"/>
        <w:jc w:val="both"/>
        <w:rPr>
          <w:rFonts w:ascii="David" w:hAnsi="David" w:cs="David"/>
          <w:b/>
          <w:bCs/>
          <w:sz w:val="24"/>
          <w:szCs w:val="24"/>
          <w:u w:val="single"/>
          <w:rtl/>
        </w:rPr>
      </w:pPr>
      <w:r w:rsidRPr="00CE26D0">
        <w:rPr>
          <w:rFonts w:ascii="David" w:hAnsi="David" w:cs="David" w:hint="cs"/>
          <w:b/>
          <w:bCs/>
          <w:sz w:val="24"/>
          <w:szCs w:val="24"/>
          <w:u w:val="single"/>
          <w:rtl/>
        </w:rPr>
        <w:t>האמנה הבינלאומית בדבר זכויות כלכליות, חברתיות ותרבותיות 1037</w:t>
      </w:r>
    </w:p>
    <w:p w14:paraId="143B7B25" w14:textId="5CD2F239" w:rsidR="00493042" w:rsidRDefault="00493042" w:rsidP="00E60939">
      <w:pPr>
        <w:spacing w:after="280" w:line="360" w:lineRule="auto"/>
        <w:jc w:val="both"/>
        <w:rPr>
          <w:rFonts w:ascii="David" w:hAnsi="David" w:cs="David"/>
          <w:sz w:val="24"/>
          <w:szCs w:val="24"/>
          <w:rtl/>
        </w:rPr>
      </w:pPr>
      <w:r>
        <w:rPr>
          <w:rFonts w:ascii="David" w:hAnsi="David" w:cs="David" w:hint="cs"/>
          <w:b/>
          <w:bCs/>
          <w:sz w:val="24"/>
          <w:szCs w:val="24"/>
          <w:rtl/>
        </w:rPr>
        <w:t>סעיף 3:</w:t>
      </w:r>
      <w:r w:rsidR="00966491">
        <w:rPr>
          <w:rFonts w:ascii="David" w:hAnsi="David" w:cs="David" w:hint="cs"/>
          <w:sz w:val="24"/>
          <w:szCs w:val="24"/>
          <w:rtl/>
        </w:rPr>
        <w:t xml:space="preserve"> </w:t>
      </w:r>
      <w:r w:rsidRPr="00493042">
        <w:rPr>
          <w:rFonts w:ascii="David" w:hAnsi="David" w:cs="David" w:hint="cs"/>
          <w:sz w:val="24"/>
          <w:szCs w:val="24"/>
          <w:rtl/>
        </w:rPr>
        <w:t>מדינות שהן צד באמנה זו מתחייבות להבטיח את זכותם השווה של גברים ונשים להנאה מכל הזכויות הכלכליות, החברתיות, והתרבותיות שפורשו באמנה זו.</w:t>
      </w:r>
    </w:p>
    <w:p w14:paraId="2D09D6FA" w14:textId="51020100" w:rsidR="00493042" w:rsidRDefault="00493042" w:rsidP="00E60939">
      <w:pPr>
        <w:spacing w:after="280" w:line="360" w:lineRule="auto"/>
        <w:jc w:val="both"/>
        <w:rPr>
          <w:rFonts w:ascii="David" w:hAnsi="David" w:cs="David"/>
          <w:sz w:val="24"/>
          <w:szCs w:val="24"/>
          <w:rtl/>
        </w:rPr>
      </w:pPr>
      <w:r>
        <w:rPr>
          <w:rFonts w:ascii="David" w:hAnsi="David" w:cs="David" w:hint="cs"/>
          <w:sz w:val="24"/>
          <w:szCs w:val="24"/>
          <w:rtl/>
        </w:rPr>
        <w:t xml:space="preserve">זכות זו מופרת היות ורוב עובדי הקבלן הן נשים. מכאן, הן מופלות לרעה בהעסקה ישירה. </w:t>
      </w:r>
    </w:p>
    <w:p w14:paraId="54ED30C5" w14:textId="24AD2F76" w:rsidR="00493042" w:rsidRDefault="00493042" w:rsidP="00E60939">
      <w:pPr>
        <w:spacing w:after="280" w:line="360" w:lineRule="auto"/>
        <w:jc w:val="both"/>
        <w:rPr>
          <w:rFonts w:ascii="David" w:hAnsi="David" w:cs="David"/>
          <w:sz w:val="24"/>
          <w:szCs w:val="24"/>
          <w:rtl/>
        </w:rPr>
      </w:pPr>
      <w:r w:rsidRPr="00493042">
        <w:rPr>
          <w:rFonts w:ascii="David" w:hAnsi="David" w:cs="David" w:hint="cs"/>
          <w:b/>
          <w:bCs/>
          <w:sz w:val="24"/>
          <w:szCs w:val="24"/>
          <w:rtl/>
        </w:rPr>
        <w:t>סעיף 6(1):</w:t>
      </w:r>
      <w:r>
        <w:rPr>
          <w:rFonts w:ascii="David" w:hAnsi="David" w:cs="David" w:hint="cs"/>
          <w:sz w:val="24"/>
          <w:szCs w:val="24"/>
          <w:rtl/>
        </w:rPr>
        <w:t xml:space="preserve"> </w:t>
      </w:r>
      <w:r w:rsidR="00966491">
        <w:rPr>
          <w:rFonts w:ascii="David" w:hAnsi="David" w:cs="David" w:hint="cs"/>
          <w:sz w:val="24"/>
          <w:szCs w:val="24"/>
          <w:rtl/>
        </w:rPr>
        <w:t>"</w:t>
      </w:r>
      <w:r>
        <w:rPr>
          <w:rFonts w:ascii="David" w:hAnsi="David" w:cs="David" w:hint="cs"/>
          <w:sz w:val="24"/>
          <w:szCs w:val="24"/>
          <w:rtl/>
        </w:rPr>
        <w:t xml:space="preserve">מדינות שהן צד באמנה זו מכירות בזכות לעבודה, הכוללת את זכותו של כל אדם להשיג אפשרות להשתכר למחייתו בעבודה שיבחר בה, או </w:t>
      </w:r>
      <w:proofErr w:type="spellStart"/>
      <w:r>
        <w:rPr>
          <w:rFonts w:ascii="David" w:hAnsi="David" w:cs="David" w:hint="cs"/>
          <w:sz w:val="24"/>
          <w:szCs w:val="24"/>
          <w:rtl/>
        </w:rPr>
        <w:t>יקבלנה</w:t>
      </w:r>
      <w:proofErr w:type="spellEnd"/>
      <w:r>
        <w:rPr>
          <w:rFonts w:ascii="David" w:hAnsi="David" w:cs="David" w:hint="cs"/>
          <w:sz w:val="24"/>
          <w:szCs w:val="24"/>
          <w:rtl/>
        </w:rPr>
        <w:t>, באורח חופשי....</w:t>
      </w:r>
      <w:r w:rsidR="00966491">
        <w:rPr>
          <w:rFonts w:ascii="David" w:hAnsi="David" w:cs="David" w:hint="cs"/>
          <w:sz w:val="24"/>
          <w:szCs w:val="24"/>
          <w:rtl/>
        </w:rPr>
        <w:t>"</w:t>
      </w:r>
    </w:p>
    <w:p w14:paraId="25DAFE17" w14:textId="274DE3B1" w:rsidR="00493042" w:rsidRPr="00493042" w:rsidRDefault="00493042" w:rsidP="00E60939">
      <w:pPr>
        <w:spacing w:after="280" w:line="360" w:lineRule="auto"/>
        <w:jc w:val="both"/>
        <w:rPr>
          <w:rFonts w:ascii="David" w:hAnsi="David" w:cs="David"/>
          <w:sz w:val="24"/>
          <w:szCs w:val="24"/>
          <w:rtl/>
        </w:rPr>
      </w:pPr>
      <w:r>
        <w:rPr>
          <w:rFonts w:ascii="David" w:hAnsi="David" w:cs="David" w:hint="cs"/>
          <w:sz w:val="24"/>
          <w:szCs w:val="24"/>
          <w:rtl/>
        </w:rPr>
        <w:t xml:space="preserve">זכות זו מופרת היות ועובדי הקבלן לא בוחרים היכן הם יעבדו. הקבלן בוחר את המפעל אשר הם יתנו לו שירות. </w:t>
      </w:r>
    </w:p>
    <w:p w14:paraId="5B17F2CC" w14:textId="31483809" w:rsidR="00092822" w:rsidRDefault="00CE26D0" w:rsidP="00E60939">
      <w:pPr>
        <w:spacing w:after="280" w:line="360" w:lineRule="auto"/>
        <w:jc w:val="both"/>
        <w:rPr>
          <w:rFonts w:ascii="David" w:hAnsi="David" w:cs="David"/>
          <w:sz w:val="24"/>
          <w:szCs w:val="24"/>
          <w:rtl/>
        </w:rPr>
      </w:pPr>
      <w:r w:rsidRPr="00CE26D0">
        <w:rPr>
          <w:rFonts w:ascii="David" w:hAnsi="David" w:cs="David" w:hint="cs"/>
          <w:b/>
          <w:bCs/>
          <w:sz w:val="24"/>
          <w:szCs w:val="24"/>
          <w:rtl/>
        </w:rPr>
        <w:t>סעיף 7(א)(1):</w:t>
      </w:r>
      <w:r>
        <w:rPr>
          <w:rFonts w:ascii="David" w:hAnsi="David" w:cs="David" w:hint="cs"/>
          <w:sz w:val="24"/>
          <w:szCs w:val="24"/>
          <w:rtl/>
        </w:rPr>
        <w:t xml:space="preserve"> </w:t>
      </w:r>
      <w:r w:rsidR="00966491">
        <w:rPr>
          <w:rFonts w:ascii="David" w:hAnsi="David" w:cs="David" w:hint="cs"/>
          <w:sz w:val="24"/>
          <w:szCs w:val="24"/>
          <w:rtl/>
        </w:rPr>
        <w:t>"</w:t>
      </w:r>
      <w:r>
        <w:rPr>
          <w:rFonts w:ascii="David" w:hAnsi="David" w:cs="David" w:hint="cs"/>
          <w:sz w:val="24"/>
          <w:szCs w:val="24"/>
          <w:rtl/>
        </w:rPr>
        <w:t>שכר הוגן ותשלום שווה תמורת עבודה בעלת ערך שווה, בלא אפליה מכל סוג שהוא. במיוחד יובטחו לנשים תנאי עבודה שאינם נופלים מהתנאים שמהם נהנים גברים, והן יקבלו תשלום שווה עבור עבודה שווה.</w:t>
      </w:r>
      <w:r w:rsidR="00966491">
        <w:rPr>
          <w:rFonts w:ascii="David" w:hAnsi="David" w:cs="David" w:hint="cs"/>
          <w:sz w:val="24"/>
          <w:szCs w:val="24"/>
          <w:rtl/>
        </w:rPr>
        <w:t>"</w:t>
      </w:r>
    </w:p>
    <w:p w14:paraId="049B9F01" w14:textId="61A6A02C" w:rsidR="00CE26D0" w:rsidRDefault="00CA1D0B" w:rsidP="00E60939">
      <w:pPr>
        <w:spacing w:after="280" w:line="360" w:lineRule="auto"/>
        <w:jc w:val="both"/>
        <w:rPr>
          <w:rFonts w:ascii="David" w:hAnsi="David" w:cs="David"/>
          <w:sz w:val="24"/>
          <w:szCs w:val="24"/>
          <w:rtl/>
        </w:rPr>
      </w:pPr>
      <w:r>
        <w:rPr>
          <w:rFonts w:ascii="David" w:hAnsi="David" w:cs="David" w:hint="cs"/>
          <w:sz w:val="24"/>
          <w:szCs w:val="24"/>
          <w:rtl/>
        </w:rPr>
        <w:t xml:space="preserve">זכות זו מופרת ישירות, </w:t>
      </w:r>
      <w:r w:rsidR="00CE26D0">
        <w:rPr>
          <w:rFonts w:ascii="David" w:hAnsi="David" w:cs="David" w:hint="cs"/>
          <w:sz w:val="24"/>
          <w:szCs w:val="24"/>
          <w:rtl/>
        </w:rPr>
        <w:t xml:space="preserve">הן בהיבט שעובד הקבלן לא משתכר באופן שווה עבור אותה עבודה כמו עובד עירייה, ובהיבט נוסף אפליית תנאי העבודה של נשים, שכן רוב עובדות הקבלן המופלות הן נשים. </w:t>
      </w:r>
    </w:p>
    <w:p w14:paraId="13790597" w14:textId="19463DFF" w:rsidR="00CE26D0" w:rsidRDefault="00CE26D0" w:rsidP="00E60939">
      <w:pPr>
        <w:spacing w:after="280" w:line="360" w:lineRule="auto"/>
        <w:jc w:val="both"/>
        <w:rPr>
          <w:rFonts w:ascii="David" w:hAnsi="David" w:cs="David"/>
          <w:sz w:val="24"/>
          <w:szCs w:val="24"/>
          <w:rtl/>
        </w:rPr>
      </w:pPr>
      <w:r w:rsidRPr="007E2C43">
        <w:rPr>
          <w:rFonts w:ascii="David" w:hAnsi="David" w:cs="David" w:hint="cs"/>
          <w:b/>
          <w:bCs/>
          <w:sz w:val="24"/>
          <w:szCs w:val="24"/>
          <w:rtl/>
        </w:rPr>
        <w:t>סעיף 7(ג)</w:t>
      </w:r>
      <w:r w:rsidR="007E2C43" w:rsidRPr="007E2C43">
        <w:rPr>
          <w:rFonts w:ascii="David" w:hAnsi="David" w:cs="David" w:hint="cs"/>
          <w:b/>
          <w:bCs/>
          <w:sz w:val="24"/>
          <w:szCs w:val="24"/>
          <w:rtl/>
        </w:rPr>
        <w:t>:</w:t>
      </w:r>
      <w:r>
        <w:rPr>
          <w:rFonts w:ascii="David" w:hAnsi="David" w:cs="David" w:hint="cs"/>
          <w:sz w:val="24"/>
          <w:szCs w:val="24"/>
          <w:rtl/>
        </w:rPr>
        <w:t xml:space="preserve"> </w:t>
      </w:r>
      <w:r w:rsidR="00966491">
        <w:rPr>
          <w:rFonts w:ascii="David" w:hAnsi="David" w:cs="David" w:hint="cs"/>
          <w:sz w:val="24"/>
          <w:szCs w:val="24"/>
          <w:rtl/>
        </w:rPr>
        <w:t>"</w:t>
      </w:r>
      <w:r>
        <w:rPr>
          <w:rFonts w:ascii="David" w:hAnsi="David" w:cs="David" w:hint="cs"/>
          <w:sz w:val="24"/>
          <w:szCs w:val="24"/>
          <w:rtl/>
        </w:rPr>
        <w:t xml:space="preserve">הזדמנות שווה לכל </w:t>
      </w:r>
      <w:r w:rsidR="007E2C43">
        <w:rPr>
          <w:rFonts w:ascii="David" w:hAnsi="David" w:cs="David" w:hint="cs"/>
          <w:sz w:val="24"/>
          <w:szCs w:val="24"/>
          <w:rtl/>
        </w:rPr>
        <w:t>אדם להתקדם בעבודתו לשלב מתאים גבוה יותר, בלא להתחשב בכל שיקול אחר לבד משיקולי ותק וכושר</w:t>
      </w:r>
      <w:r w:rsidR="00966491">
        <w:rPr>
          <w:rFonts w:ascii="David" w:hAnsi="David" w:cs="David" w:hint="cs"/>
          <w:sz w:val="24"/>
          <w:szCs w:val="24"/>
          <w:rtl/>
        </w:rPr>
        <w:t>"</w:t>
      </w:r>
      <w:ins w:id="9" w:author="shelly hoffman" w:date="2020-04-26T08:45:00Z">
        <w:r w:rsidR="000F07D1">
          <w:rPr>
            <w:rFonts w:ascii="David" w:hAnsi="David" w:cs="David" w:hint="cs"/>
            <w:sz w:val="24"/>
            <w:szCs w:val="24"/>
            <w:rtl/>
          </w:rPr>
          <w:t xml:space="preserve"> יפה</w:t>
        </w:r>
      </w:ins>
    </w:p>
    <w:p w14:paraId="0CC4A72A" w14:textId="7A4A172F" w:rsidR="007E2C43" w:rsidRDefault="00CA1D0B" w:rsidP="00E60939">
      <w:pPr>
        <w:spacing w:after="280" w:line="360" w:lineRule="auto"/>
        <w:jc w:val="both"/>
        <w:rPr>
          <w:rFonts w:ascii="David" w:hAnsi="David" w:cs="David"/>
          <w:sz w:val="24"/>
          <w:szCs w:val="24"/>
          <w:rtl/>
        </w:rPr>
      </w:pPr>
      <w:r>
        <w:rPr>
          <w:rFonts w:ascii="David" w:hAnsi="David" w:cs="David" w:hint="cs"/>
          <w:sz w:val="24"/>
          <w:szCs w:val="24"/>
          <w:rtl/>
        </w:rPr>
        <w:t xml:space="preserve">זכות זו מופרת ישירות, </w:t>
      </w:r>
      <w:r w:rsidR="007E2C43">
        <w:rPr>
          <w:rFonts w:ascii="David" w:hAnsi="David" w:cs="David" w:hint="cs"/>
          <w:sz w:val="24"/>
          <w:szCs w:val="24"/>
          <w:rtl/>
        </w:rPr>
        <w:t xml:space="preserve">על ידי כך שלעובדי קבלן לא ניתנת הזדמנות </w:t>
      </w:r>
      <w:commentRangeStart w:id="10"/>
      <w:r w:rsidR="007E2C43">
        <w:rPr>
          <w:rFonts w:ascii="David" w:hAnsi="David" w:cs="David" w:hint="cs"/>
          <w:sz w:val="24"/>
          <w:szCs w:val="24"/>
          <w:rtl/>
        </w:rPr>
        <w:t xml:space="preserve">לרכוש ותק ולהתקדם </w:t>
      </w:r>
      <w:commentRangeEnd w:id="10"/>
      <w:r w:rsidR="000F07D1">
        <w:rPr>
          <w:rStyle w:val="af"/>
          <w:rtl/>
        </w:rPr>
        <w:commentReference w:id="10"/>
      </w:r>
      <w:r w:rsidR="007E2C43">
        <w:rPr>
          <w:rFonts w:ascii="David" w:hAnsi="David" w:cs="David" w:hint="cs"/>
          <w:sz w:val="24"/>
          <w:szCs w:val="24"/>
          <w:rtl/>
        </w:rPr>
        <w:t xml:space="preserve">במקום עבודתם </w:t>
      </w:r>
      <w:r w:rsidR="007E2C43">
        <w:rPr>
          <w:rFonts w:ascii="David" w:hAnsi="David" w:cs="David"/>
          <w:sz w:val="24"/>
          <w:szCs w:val="24"/>
          <w:rtl/>
        </w:rPr>
        <w:t>–</w:t>
      </w:r>
      <w:r w:rsidR="007E2C43">
        <w:rPr>
          <w:rFonts w:ascii="David" w:hAnsi="David" w:cs="David" w:hint="cs"/>
          <w:sz w:val="24"/>
          <w:szCs w:val="24"/>
          <w:rtl/>
        </w:rPr>
        <w:t xml:space="preserve"> הן בחברות להן הם מספקים שירות והן בחברת כוח האדם שהם מועסקים בה הלכה למעשה.</w:t>
      </w:r>
    </w:p>
    <w:p w14:paraId="5F26E10A" w14:textId="29D14448" w:rsidR="007E2C43" w:rsidRDefault="007E2C43" w:rsidP="00E60939">
      <w:pPr>
        <w:spacing w:after="280" w:line="360" w:lineRule="auto"/>
        <w:jc w:val="both"/>
        <w:rPr>
          <w:rFonts w:ascii="David" w:hAnsi="David" w:cs="David"/>
          <w:sz w:val="24"/>
          <w:szCs w:val="24"/>
          <w:rtl/>
        </w:rPr>
      </w:pPr>
      <w:r w:rsidRPr="007E2C43">
        <w:rPr>
          <w:rFonts w:ascii="David" w:hAnsi="David" w:cs="David" w:hint="cs"/>
          <w:b/>
          <w:bCs/>
          <w:sz w:val="24"/>
          <w:szCs w:val="24"/>
          <w:rtl/>
        </w:rPr>
        <w:t>סעיף 7(ד):</w:t>
      </w:r>
      <w:r>
        <w:rPr>
          <w:rFonts w:ascii="David" w:hAnsi="David" w:cs="David" w:hint="cs"/>
          <w:sz w:val="24"/>
          <w:szCs w:val="24"/>
          <w:rtl/>
        </w:rPr>
        <w:t xml:space="preserve"> מנוחה, </w:t>
      </w:r>
      <w:r w:rsidR="00CA1D0B">
        <w:rPr>
          <w:rFonts w:ascii="David" w:hAnsi="David" w:cs="David" w:hint="cs"/>
          <w:sz w:val="24"/>
          <w:szCs w:val="24"/>
          <w:rtl/>
        </w:rPr>
        <w:t>עתות</w:t>
      </w:r>
      <w:r>
        <w:rPr>
          <w:rFonts w:ascii="David" w:hAnsi="David" w:cs="David" w:hint="cs"/>
          <w:sz w:val="24"/>
          <w:szCs w:val="24"/>
          <w:rtl/>
        </w:rPr>
        <w:t xml:space="preserve"> פנאי... </w:t>
      </w:r>
      <w:r w:rsidR="00CA1D0B">
        <w:rPr>
          <w:rFonts w:ascii="David" w:hAnsi="David" w:cs="David" w:hint="cs"/>
          <w:sz w:val="24"/>
          <w:szCs w:val="24"/>
          <w:rtl/>
        </w:rPr>
        <w:t>זכות זו מופרת בעקיפין,</w:t>
      </w:r>
      <w:r>
        <w:rPr>
          <w:rFonts w:ascii="David" w:hAnsi="David" w:cs="David" w:hint="cs"/>
          <w:sz w:val="24"/>
          <w:szCs w:val="24"/>
          <w:rtl/>
        </w:rPr>
        <w:t xml:space="preserve"> היות ועובדי קבלן סובלים מהעדר שכר בחופשות, קושי לתכנם את העתיד הכלכלי והאישי. </w:t>
      </w:r>
    </w:p>
    <w:p w14:paraId="336CA4C2" w14:textId="5C8F9B80" w:rsidR="005D52E7" w:rsidRDefault="005D52E7" w:rsidP="00E2239A">
      <w:pPr>
        <w:spacing w:after="280" w:line="360" w:lineRule="auto"/>
        <w:jc w:val="both"/>
        <w:rPr>
          <w:rFonts w:ascii="David" w:hAnsi="David" w:cs="David"/>
          <w:sz w:val="24"/>
          <w:szCs w:val="24"/>
          <w:rtl/>
        </w:rPr>
      </w:pPr>
      <w:r w:rsidRPr="005D52E7">
        <w:rPr>
          <w:rFonts w:ascii="David" w:hAnsi="David" w:cs="David" w:hint="cs"/>
          <w:b/>
          <w:bCs/>
          <w:sz w:val="24"/>
          <w:szCs w:val="24"/>
          <w:rtl/>
        </w:rPr>
        <w:t>סעיף 8(א):</w:t>
      </w:r>
      <w:r>
        <w:rPr>
          <w:rFonts w:ascii="David" w:hAnsi="David" w:cs="David" w:hint="cs"/>
          <w:sz w:val="24"/>
          <w:szCs w:val="24"/>
          <w:rtl/>
        </w:rPr>
        <w:t xml:space="preserve"> זכותו של כל אדם להתאגד... מתוקף היותו של עובד </w:t>
      </w:r>
      <w:r>
        <w:rPr>
          <w:rFonts w:ascii="David" w:hAnsi="David" w:cs="David"/>
          <w:sz w:val="24"/>
          <w:szCs w:val="24"/>
          <w:rtl/>
        </w:rPr>
        <w:t>–</w:t>
      </w:r>
      <w:r>
        <w:rPr>
          <w:rFonts w:ascii="David" w:hAnsi="David" w:cs="David" w:hint="cs"/>
          <w:sz w:val="24"/>
          <w:szCs w:val="24"/>
          <w:rtl/>
        </w:rPr>
        <w:t xml:space="preserve"> עובד קבלן, הוא לא יכול להצטרף לוועדים</w:t>
      </w:r>
      <w:r w:rsidR="00625521">
        <w:rPr>
          <w:rFonts w:ascii="David" w:hAnsi="David" w:cs="David" w:hint="cs"/>
          <w:sz w:val="24"/>
          <w:szCs w:val="24"/>
          <w:rtl/>
        </w:rPr>
        <w:t xml:space="preserve"> ואיגודים מקצועיים</w:t>
      </w:r>
      <w:r>
        <w:rPr>
          <w:rFonts w:ascii="David" w:hAnsi="David" w:cs="David" w:hint="cs"/>
          <w:sz w:val="24"/>
          <w:szCs w:val="24"/>
          <w:rtl/>
        </w:rPr>
        <w:t xml:space="preserve"> של החברות שבהן הוא נותן שירות, ועל כן הוא אינו מיוצג</w:t>
      </w:r>
      <w:r w:rsidR="00C53641">
        <w:rPr>
          <w:rFonts w:ascii="David" w:hAnsi="David" w:cs="David" w:hint="cs"/>
          <w:sz w:val="24"/>
          <w:szCs w:val="24"/>
          <w:rtl/>
        </w:rPr>
        <w:t xml:space="preserve">. </w:t>
      </w:r>
    </w:p>
    <w:p w14:paraId="590D25B8" w14:textId="2481A60F" w:rsidR="007E2C43" w:rsidRDefault="007E2C43" w:rsidP="00E60939">
      <w:pPr>
        <w:spacing w:after="280" w:line="360" w:lineRule="auto"/>
        <w:jc w:val="both"/>
        <w:rPr>
          <w:ins w:id="11" w:author="shelly hoffman" w:date="2020-04-26T08:45:00Z"/>
          <w:rFonts w:ascii="David" w:hAnsi="David" w:cs="David"/>
          <w:sz w:val="24"/>
          <w:szCs w:val="24"/>
          <w:rtl/>
        </w:rPr>
      </w:pPr>
      <w:r w:rsidRPr="007E2C43">
        <w:rPr>
          <w:rFonts w:ascii="David" w:hAnsi="David" w:cs="David" w:hint="cs"/>
          <w:b/>
          <w:bCs/>
          <w:sz w:val="24"/>
          <w:szCs w:val="24"/>
          <w:rtl/>
        </w:rPr>
        <w:lastRenderedPageBreak/>
        <w:t>סעיף 9:</w:t>
      </w:r>
      <w:r>
        <w:rPr>
          <w:rFonts w:ascii="David" w:hAnsi="David" w:cs="David" w:hint="cs"/>
          <w:sz w:val="24"/>
          <w:szCs w:val="24"/>
          <w:rtl/>
        </w:rPr>
        <w:t xml:space="preserve"> זכויות סוציאליות... זכות זו מופרת</w:t>
      </w:r>
      <w:r w:rsidR="00CA1D0B">
        <w:rPr>
          <w:rFonts w:ascii="David" w:hAnsi="David" w:cs="David" w:hint="cs"/>
          <w:sz w:val="24"/>
          <w:szCs w:val="24"/>
          <w:rtl/>
        </w:rPr>
        <w:t xml:space="preserve"> ישירות,</w:t>
      </w:r>
      <w:r>
        <w:rPr>
          <w:rFonts w:ascii="David" w:hAnsi="David" w:cs="David" w:hint="cs"/>
          <w:sz w:val="24"/>
          <w:szCs w:val="24"/>
          <w:rtl/>
        </w:rPr>
        <w:t xml:space="preserve"> היות ועובדי קבלן אינם יכולים לצבור את זכויותיהם בעת מעבר בין קבלנים.</w:t>
      </w:r>
    </w:p>
    <w:p w14:paraId="252C545B" w14:textId="1EDD0840" w:rsidR="004359E3" w:rsidRDefault="004359E3" w:rsidP="004359E3">
      <w:pPr>
        <w:spacing w:after="280" w:line="360" w:lineRule="auto"/>
        <w:jc w:val="both"/>
        <w:rPr>
          <w:rFonts w:ascii="David" w:hAnsi="David" w:cs="David"/>
          <w:sz w:val="24"/>
          <w:szCs w:val="24"/>
          <w:rtl/>
        </w:rPr>
      </w:pPr>
      <w:ins w:id="12" w:author="shelly hoffman" w:date="2020-04-26T08:45:00Z">
        <w:r>
          <w:rPr>
            <w:rFonts w:ascii="David" w:hAnsi="David" w:cs="David" w:hint="cs"/>
            <w:sz w:val="24"/>
            <w:szCs w:val="24"/>
            <w:rtl/>
          </w:rPr>
          <w:t xml:space="preserve">התשובה טובה מאד מבחינת היישום של הקטע על המסמכים השונים. עם זאת, כדי לחסוך חזרות מיותרות, היה ניתן לאגד בין הסעיפים שחוזרים על עצמם </w:t>
        </w:r>
      </w:ins>
      <w:ins w:id="13" w:author="shelly hoffman" w:date="2020-04-26T08:46:00Z">
        <w:r>
          <w:rPr>
            <w:rFonts w:ascii="David" w:hAnsi="David" w:cs="David" w:hint="cs"/>
            <w:sz w:val="24"/>
            <w:szCs w:val="24"/>
            <w:rtl/>
          </w:rPr>
          <w:t xml:space="preserve">מתוך מגוון </w:t>
        </w:r>
      </w:ins>
      <w:ins w:id="14" w:author="shelly hoffman" w:date="2020-04-26T08:45:00Z">
        <w:r>
          <w:rPr>
            <w:rFonts w:ascii="David" w:hAnsi="David" w:cs="David" w:hint="cs"/>
            <w:sz w:val="24"/>
            <w:szCs w:val="24"/>
            <w:rtl/>
          </w:rPr>
          <w:t>המסמכים</w:t>
        </w:r>
      </w:ins>
      <w:ins w:id="15" w:author="shelly hoffman" w:date="2020-04-26T08:46:00Z">
        <w:r>
          <w:rPr>
            <w:rFonts w:ascii="David" w:hAnsi="David" w:cs="David" w:hint="cs"/>
            <w:sz w:val="24"/>
            <w:szCs w:val="24"/>
            <w:rtl/>
          </w:rPr>
          <w:t xml:space="preserve"> וכך למנוע את החזרות המיותרות. </w:t>
        </w:r>
        <w:r w:rsidR="005314C3">
          <w:rPr>
            <w:rFonts w:ascii="David" w:hAnsi="David" w:cs="David" w:hint="cs"/>
            <w:sz w:val="24"/>
            <w:szCs w:val="24"/>
            <w:rtl/>
          </w:rPr>
          <w:t>36/40</w:t>
        </w:r>
      </w:ins>
    </w:p>
    <w:p w14:paraId="7442F209" w14:textId="1852C3F4" w:rsidR="00C90AD7" w:rsidRPr="00C90AD7" w:rsidRDefault="00C90AD7" w:rsidP="00E60939">
      <w:pPr>
        <w:spacing w:after="280" w:line="360" w:lineRule="auto"/>
        <w:jc w:val="both"/>
        <w:rPr>
          <w:rFonts w:ascii="David" w:hAnsi="David" w:cs="David"/>
          <w:b/>
          <w:bCs/>
          <w:sz w:val="24"/>
          <w:szCs w:val="24"/>
          <w:rtl/>
        </w:rPr>
      </w:pPr>
      <w:r w:rsidRPr="00E2239A">
        <w:rPr>
          <w:rFonts w:ascii="David" w:hAnsi="David" w:cs="David" w:hint="cs"/>
          <w:b/>
          <w:bCs/>
          <w:sz w:val="24"/>
          <w:szCs w:val="24"/>
          <w:rtl/>
        </w:rPr>
        <w:t>שאלה 2</w:t>
      </w:r>
    </w:p>
    <w:p w14:paraId="4888823E" w14:textId="5984F6E6" w:rsidR="00C1699A" w:rsidRDefault="00C1699A" w:rsidP="00E60939">
      <w:pPr>
        <w:spacing w:after="280" w:line="360" w:lineRule="auto"/>
        <w:jc w:val="both"/>
        <w:rPr>
          <w:rFonts w:ascii="David" w:hAnsi="David" w:cs="David"/>
          <w:sz w:val="24"/>
          <w:szCs w:val="24"/>
          <w:rtl/>
        </w:rPr>
      </w:pPr>
      <w:r>
        <w:rPr>
          <w:rFonts w:ascii="David" w:hAnsi="David" w:cs="David" w:hint="cs"/>
          <w:sz w:val="24"/>
          <w:szCs w:val="24"/>
          <w:rtl/>
        </w:rPr>
        <w:t>הבחנה של זכויות טבעיות וחוק הטבע, הופיע כבר במאה ה 17 בכתביו של ההוגה הובס. כבר אז, גרס הובס כי לאדם זכויות לשמור על חייו מעצם היותו אדם. במהלך השנים התפתחה ההגדרה לזכויות של הפרט. ההוגה לוק העניק לזכויות תוקף פוליטי חילוני בכך שפרט את מחויבותה של המדינה לנקוט בצעדים לשם שמירה והגנה על זכויות אזרחיה. הוגי המאה ה 17-18 ייחסו זכויות לבני אדם מתוקף היותם אדם, ואין לפגוע בזכויות אלו. מקרה חשוב הוא המהפכה המהוללת שהביאה להגבלת שלטון אנגליה עי הפרלמנט. הפרלמנט קיבל זכות בלתי ניתנת לביטול של אדם להליך משפטי</w:t>
      </w:r>
      <w:r w:rsidR="00A52543">
        <w:rPr>
          <w:rFonts w:ascii="David" w:hAnsi="David" w:cs="David" w:hint="cs"/>
          <w:sz w:val="24"/>
          <w:szCs w:val="24"/>
          <w:rtl/>
        </w:rPr>
        <w:t>, אשר הוביל גם לזכות להגנה מפני מעצר או מאסר שרירותי.</w:t>
      </w:r>
      <w:r>
        <w:rPr>
          <w:rFonts w:ascii="David" w:hAnsi="David" w:cs="David" w:hint="cs"/>
          <w:sz w:val="24"/>
          <w:szCs w:val="24"/>
          <w:rtl/>
        </w:rPr>
        <w:t xml:space="preserve"> הפרלמנט אימץ גם ב 1689 את מגילת הזכויות שמהווה אבן דרך בהיסטוריה של </w:t>
      </w:r>
      <w:r w:rsidR="00A52543">
        <w:rPr>
          <w:rFonts w:ascii="David" w:hAnsi="David" w:cs="David" w:hint="cs"/>
          <w:sz w:val="24"/>
          <w:szCs w:val="24"/>
          <w:rtl/>
        </w:rPr>
        <w:t xml:space="preserve">זכויות פוליטיות ואזרחיות. הסעיפים של המגילה עסקו בהגבל משטר, ביטחון חיים ורכוש, ממשל ייצוגי, בחירות חופשיות, חופש דיבור, סובלנות דתית ואיסור על עונש אכזרי. ב 1776 בהכרזת העצמאות האמריקאית, הוכרז כי כל בני האדם שווים, עם זכות לחיים, לחירות ולשאיפה לאושר. ב 1791 גובשה חוקת ארה"ב שם הובטחו חופש הדיבור, העיתונות, ההתאגדות, איסור לחיפוש שאינו חוקי ומשפט צדק פומבי ומהיר. ב 1789 במהלך המהפכה הצרפתית, התקבלה הצהרת זכויות האדם והאזרח, אשר כוללת זכות להצבעה, שוויון בפני החוק, הגנה ממאסר או מעצר שרירותי, הזכות להיות זכאי עד שהוכח אחרת, זכות לדעה ואמונה דתית. המהפכה האמריקאית והצרפתית הביאו לאמנה חברתית חילונית, רציונלית, אוניברסלית ודמוקרטית, בהשראת הוגי האמנה החברתית. </w:t>
      </w:r>
    </w:p>
    <w:p w14:paraId="1170557B" w14:textId="5404BA9F" w:rsidR="00A52543" w:rsidRDefault="00A52543" w:rsidP="00E60939">
      <w:pPr>
        <w:spacing w:after="280" w:line="360" w:lineRule="auto"/>
        <w:jc w:val="both"/>
        <w:rPr>
          <w:rFonts w:ascii="David" w:hAnsi="David" w:cs="David"/>
          <w:sz w:val="24"/>
          <w:szCs w:val="24"/>
          <w:rtl/>
        </w:rPr>
      </w:pPr>
      <w:r>
        <w:rPr>
          <w:rFonts w:ascii="David" w:hAnsi="David" w:cs="David" w:hint="cs"/>
          <w:sz w:val="24"/>
          <w:szCs w:val="24"/>
          <w:rtl/>
        </w:rPr>
        <w:t xml:space="preserve">במאה ה19, ההוגה מיל קידם רעיון של חירות הפרט מבחינת חירות מחשבתית בלתי מוגבלת כל עוד אינו פוגע באחרים. חופש מחשבה, ביטוי, עיתונות, לשם טובתה של החברה כולה. מיל טען כי ויכוח מסייע לאמת לצאת לאור ועל כן חובה לשמוע את שני הצדדים. </w:t>
      </w:r>
      <w:r w:rsidR="00F078F1">
        <w:rPr>
          <w:rFonts w:ascii="David" w:hAnsi="David" w:cs="David" w:hint="cs"/>
          <w:sz w:val="24"/>
          <w:szCs w:val="24"/>
          <w:rtl/>
        </w:rPr>
        <w:t xml:space="preserve">במאה ה19 צמחו גם רעיונות הלאומיות והסוציאליזם, אשר מעמידות את המדינה לפני הכול, ומדגישות את הזכויות לרווחה וקדמה כלכלית, זכות למזון, מגורים ועבודה. </w:t>
      </w:r>
    </w:p>
    <w:p w14:paraId="54784332" w14:textId="50FBF9BA" w:rsidR="00F078F1" w:rsidRDefault="00F078F1" w:rsidP="00E60939">
      <w:pPr>
        <w:spacing w:after="280" w:line="360" w:lineRule="auto"/>
        <w:jc w:val="both"/>
        <w:rPr>
          <w:rFonts w:ascii="David" w:hAnsi="David" w:cs="David"/>
          <w:sz w:val="24"/>
          <w:szCs w:val="24"/>
          <w:rtl/>
        </w:rPr>
      </w:pPr>
      <w:r>
        <w:rPr>
          <w:rFonts w:ascii="David" w:hAnsi="David" w:cs="David" w:hint="cs"/>
          <w:sz w:val="24"/>
          <w:szCs w:val="24"/>
          <w:rtl/>
        </w:rPr>
        <w:t>ההוגים הליבראליים וההוגים הסוציאליסטים החזיקו בגרסאות שונות לגבי המושגים שוויון וחירות. הליבראליי</w:t>
      </w:r>
      <w:r>
        <w:rPr>
          <w:rFonts w:ascii="David" w:hAnsi="David" w:cs="David" w:hint="eastAsia"/>
          <w:sz w:val="24"/>
          <w:szCs w:val="24"/>
          <w:rtl/>
        </w:rPr>
        <w:t>ם</w:t>
      </w:r>
      <w:r>
        <w:rPr>
          <w:rFonts w:ascii="David" w:hAnsi="David" w:cs="David" w:hint="cs"/>
          <w:sz w:val="24"/>
          <w:szCs w:val="24"/>
          <w:rtl/>
        </w:rPr>
        <w:t xml:space="preserve"> טענו כי תפקיד השלטון הוא להעניק חירות שלילית, בעוד הסוציאליסטים תמכו בחירות חיובית. הליבראליי</w:t>
      </w:r>
      <w:r>
        <w:rPr>
          <w:rFonts w:ascii="David" w:hAnsi="David" w:cs="David" w:hint="eastAsia"/>
          <w:sz w:val="24"/>
          <w:szCs w:val="24"/>
          <w:rtl/>
        </w:rPr>
        <w:t>ם</w:t>
      </w:r>
      <w:r>
        <w:rPr>
          <w:rFonts w:ascii="David" w:hAnsi="David" w:cs="David" w:hint="cs"/>
          <w:sz w:val="24"/>
          <w:szCs w:val="24"/>
          <w:rtl/>
        </w:rPr>
        <w:t xml:space="preserve"> עסקו בחירויות פוליטיות ואזרחיות, בעוד הסוציאליסטים הוסיפו עליהן גם שוויון חברתי וכלכלי.</w:t>
      </w:r>
    </w:p>
    <w:p w14:paraId="6DA840FD" w14:textId="281309E6" w:rsidR="00F078F1" w:rsidRDefault="00F078F1" w:rsidP="00E60939">
      <w:pPr>
        <w:spacing w:after="280" w:line="360" w:lineRule="auto"/>
        <w:jc w:val="both"/>
        <w:rPr>
          <w:rFonts w:ascii="David" w:hAnsi="David" w:cs="David"/>
          <w:sz w:val="24"/>
          <w:szCs w:val="24"/>
          <w:rtl/>
        </w:rPr>
      </w:pPr>
      <w:r>
        <w:rPr>
          <w:rFonts w:ascii="David" w:hAnsi="David" w:cs="David" w:hint="cs"/>
          <w:sz w:val="24"/>
          <w:szCs w:val="24"/>
          <w:rtl/>
        </w:rPr>
        <w:t xml:space="preserve">נקודת מפנה משמעותית בנושא הגדרת זכויות אדם ארעה לאור מאורעות מלחמת העולם השנייה ועליית הפשיזם והנאציזם לשלטון, וכל הפשעים אשר ביצעו במהלך המלחמה. מאורעות אלו הביאו לפעולה של הקהילה הבינלאומית, לאמץ ולהגדיר נורמות אוניברסליות ומשפט בינלאומי לזכויות אדם. </w:t>
      </w:r>
    </w:p>
    <w:p w14:paraId="3A34260E" w14:textId="7C4E7540" w:rsidR="00C90AD7" w:rsidRDefault="00741145" w:rsidP="00E60939">
      <w:pPr>
        <w:spacing w:after="280" w:line="360" w:lineRule="auto"/>
        <w:jc w:val="both"/>
        <w:rPr>
          <w:rFonts w:ascii="David" w:hAnsi="David" w:cs="David"/>
          <w:sz w:val="24"/>
          <w:szCs w:val="24"/>
          <w:rtl/>
        </w:rPr>
      </w:pPr>
      <w:r>
        <w:rPr>
          <w:rFonts w:ascii="David" w:hAnsi="David" w:cs="David" w:hint="cs"/>
          <w:sz w:val="24"/>
          <w:szCs w:val="24"/>
          <w:rtl/>
        </w:rPr>
        <w:lastRenderedPageBreak/>
        <w:t xml:space="preserve">בהתאם לאמור לעיל, </w:t>
      </w:r>
      <w:r w:rsidR="00C90AD7">
        <w:rPr>
          <w:rFonts w:ascii="David" w:hAnsi="David" w:cs="David" w:hint="cs"/>
          <w:sz w:val="24"/>
          <w:szCs w:val="24"/>
          <w:rtl/>
        </w:rPr>
        <w:t xml:space="preserve">בתחום זכויות האדם ביחסים בין לאומיים נהוג להתייחס לארבעה דורות עיקריים. כל דור, הגיע והתפתח לאחר קודמו. הדורות ממוספרים, לפי סדר הופעתם בהיסטוריה (זכויות דור ראשון </w:t>
      </w:r>
      <w:r w:rsidR="00C90AD7">
        <w:rPr>
          <w:rFonts w:ascii="David" w:hAnsi="David" w:cs="David"/>
          <w:sz w:val="24"/>
          <w:szCs w:val="24"/>
          <w:rtl/>
        </w:rPr>
        <w:t>–</w:t>
      </w:r>
      <w:r w:rsidR="00C90AD7">
        <w:rPr>
          <w:rFonts w:ascii="David" w:hAnsi="David" w:cs="David" w:hint="cs"/>
          <w:sz w:val="24"/>
          <w:szCs w:val="24"/>
          <w:rtl/>
        </w:rPr>
        <w:t xml:space="preserve"> הופיעו ראשונות</w:t>
      </w:r>
      <w:r>
        <w:rPr>
          <w:rFonts w:ascii="David" w:hAnsi="David" w:cs="David" w:hint="cs"/>
          <w:sz w:val="24"/>
          <w:szCs w:val="24"/>
          <w:rtl/>
        </w:rPr>
        <w:t xml:space="preserve"> (מאה 17-18)</w:t>
      </w:r>
      <w:r w:rsidR="00C90AD7">
        <w:rPr>
          <w:rFonts w:ascii="David" w:hAnsi="David" w:cs="David" w:hint="cs"/>
          <w:sz w:val="24"/>
          <w:szCs w:val="24"/>
          <w:rtl/>
        </w:rPr>
        <w:t xml:space="preserve">, זכויות דור רביעי </w:t>
      </w:r>
      <w:r w:rsidR="00C90AD7">
        <w:rPr>
          <w:rFonts w:ascii="David" w:hAnsi="David" w:cs="David"/>
          <w:sz w:val="24"/>
          <w:szCs w:val="24"/>
          <w:rtl/>
        </w:rPr>
        <w:t>–</w:t>
      </w:r>
      <w:r w:rsidR="00C90AD7">
        <w:rPr>
          <w:rFonts w:ascii="David" w:hAnsi="David" w:cs="David" w:hint="cs"/>
          <w:sz w:val="24"/>
          <w:szCs w:val="24"/>
          <w:rtl/>
        </w:rPr>
        <w:t xml:space="preserve"> הופיעו אחרונות</w:t>
      </w:r>
      <w:r>
        <w:rPr>
          <w:rFonts w:ascii="David" w:hAnsi="David" w:cs="David" w:hint="cs"/>
          <w:sz w:val="24"/>
          <w:szCs w:val="24"/>
          <w:rtl/>
        </w:rPr>
        <w:t xml:space="preserve"> (מאה ה 20)</w:t>
      </w:r>
      <w:r w:rsidR="00C145C5">
        <w:rPr>
          <w:rFonts w:ascii="David" w:hAnsi="David" w:cs="David" w:hint="cs"/>
          <w:sz w:val="24"/>
          <w:szCs w:val="24"/>
          <w:rtl/>
        </w:rPr>
        <w:t>)</w:t>
      </w:r>
      <w:r w:rsidR="00C90AD7">
        <w:rPr>
          <w:rFonts w:ascii="David" w:hAnsi="David" w:cs="David" w:hint="cs"/>
          <w:sz w:val="24"/>
          <w:szCs w:val="24"/>
          <w:rtl/>
        </w:rPr>
        <w:t>. להלן הרחבה על כל דור ודור של זכויות אדם:</w:t>
      </w:r>
    </w:p>
    <w:p w14:paraId="1885C80A" w14:textId="72A99E50" w:rsidR="00C90AD7" w:rsidRDefault="00C90AD7" w:rsidP="00C90AD7">
      <w:pPr>
        <w:spacing w:after="280" w:line="360" w:lineRule="auto"/>
        <w:jc w:val="both"/>
        <w:rPr>
          <w:rFonts w:ascii="David" w:hAnsi="David" w:cs="David"/>
          <w:sz w:val="24"/>
          <w:szCs w:val="24"/>
          <w:rtl/>
        </w:rPr>
      </w:pPr>
      <w:r w:rsidRPr="00C90AD7">
        <w:rPr>
          <w:rFonts w:ascii="David" w:hAnsi="David" w:cs="David" w:hint="cs"/>
          <w:b/>
          <w:bCs/>
          <w:sz w:val="24"/>
          <w:szCs w:val="24"/>
          <w:rtl/>
        </w:rPr>
        <w:t>זכויות האדם של הדור ראשון</w:t>
      </w:r>
      <w:r>
        <w:rPr>
          <w:rFonts w:ascii="David" w:hAnsi="David" w:cs="David" w:hint="cs"/>
          <w:sz w:val="24"/>
          <w:szCs w:val="24"/>
          <w:rtl/>
        </w:rPr>
        <w:t xml:space="preserve">: </w:t>
      </w:r>
      <w:r w:rsidR="00741145">
        <w:rPr>
          <w:rFonts w:ascii="David" w:hAnsi="David" w:cs="David" w:hint="cs"/>
          <w:sz w:val="24"/>
          <w:szCs w:val="24"/>
          <w:rtl/>
        </w:rPr>
        <w:t xml:space="preserve">מבוססות על הוגי המאה ה 17-18. </w:t>
      </w:r>
      <w:r>
        <w:rPr>
          <w:rFonts w:ascii="David" w:hAnsi="David" w:cs="David" w:hint="cs"/>
          <w:sz w:val="24"/>
          <w:szCs w:val="24"/>
          <w:rtl/>
        </w:rPr>
        <w:t xml:space="preserve">זכויות אלה הן זכויות אזרחיות פוליטיות. הערך שעומד ביסודן הוא חירות. מהות הזכויות היא </w:t>
      </w:r>
      <w:r w:rsidRPr="00C90AD7">
        <w:rPr>
          <w:rFonts w:ascii="David" w:hAnsi="David" w:cs="David" w:hint="cs"/>
          <w:sz w:val="24"/>
          <w:szCs w:val="24"/>
          <w:rtl/>
        </w:rPr>
        <w:t>עצירת השלטון לפגוע בחירויות האישיות של הפרט</w:t>
      </w:r>
      <w:r>
        <w:rPr>
          <w:rFonts w:ascii="David" w:hAnsi="David" w:cs="David" w:hint="cs"/>
          <w:sz w:val="24"/>
          <w:szCs w:val="24"/>
          <w:rtl/>
        </w:rPr>
        <w:t>,</w:t>
      </w:r>
      <w:r w:rsidRPr="00C90AD7">
        <w:rPr>
          <w:rFonts w:ascii="David" w:hAnsi="David" w:cs="David" w:hint="cs"/>
          <w:sz w:val="24"/>
          <w:szCs w:val="24"/>
          <w:rtl/>
        </w:rPr>
        <w:t xml:space="preserve"> הגנה על החירות על ידי הגבלת סמכויות הש</w:t>
      </w:r>
      <w:r>
        <w:rPr>
          <w:rFonts w:ascii="David" w:hAnsi="David" w:cs="David" w:hint="cs"/>
          <w:sz w:val="24"/>
          <w:szCs w:val="24"/>
          <w:rtl/>
        </w:rPr>
        <w:t>י</w:t>
      </w:r>
      <w:r w:rsidRPr="00C90AD7">
        <w:rPr>
          <w:rFonts w:ascii="David" w:hAnsi="David" w:cs="David" w:hint="cs"/>
          <w:sz w:val="24"/>
          <w:szCs w:val="24"/>
          <w:rtl/>
        </w:rPr>
        <w:t>לטון</w:t>
      </w:r>
      <w:r w:rsidR="00981922">
        <w:rPr>
          <w:rFonts w:ascii="David" w:hAnsi="David" w:cs="David" w:hint="cs"/>
          <w:sz w:val="24"/>
          <w:szCs w:val="24"/>
          <w:rtl/>
        </w:rPr>
        <w:t>, לעצור את השלטון מלהתערב</w:t>
      </w:r>
      <w:r w:rsidRPr="00C90AD7">
        <w:rPr>
          <w:rFonts w:ascii="David" w:hAnsi="David" w:cs="David" w:hint="cs"/>
          <w:sz w:val="24"/>
          <w:szCs w:val="24"/>
          <w:rtl/>
        </w:rPr>
        <w:t xml:space="preserve">. </w:t>
      </w:r>
      <w:r>
        <w:rPr>
          <w:rFonts w:ascii="David" w:hAnsi="David" w:cs="David" w:hint="cs"/>
          <w:sz w:val="24"/>
          <w:szCs w:val="24"/>
          <w:rtl/>
        </w:rPr>
        <w:t xml:space="preserve">במידה וישנה פגיעה בזכויות על ידי </w:t>
      </w:r>
      <w:r w:rsidRPr="00C90AD7">
        <w:rPr>
          <w:rFonts w:ascii="David" w:hAnsi="David" w:cs="David" w:hint="cs"/>
          <w:sz w:val="24"/>
          <w:szCs w:val="24"/>
          <w:rtl/>
        </w:rPr>
        <w:t>השלטון</w:t>
      </w:r>
      <w:r>
        <w:rPr>
          <w:rFonts w:ascii="David" w:hAnsi="David" w:cs="David" w:hint="cs"/>
          <w:sz w:val="24"/>
          <w:szCs w:val="24"/>
          <w:rtl/>
        </w:rPr>
        <w:t xml:space="preserve"> מסיבה זו או אחרת - הוא</w:t>
      </w:r>
      <w:r w:rsidRPr="00C90AD7">
        <w:rPr>
          <w:rFonts w:ascii="David" w:hAnsi="David" w:cs="David" w:hint="cs"/>
          <w:sz w:val="24"/>
          <w:szCs w:val="24"/>
          <w:rtl/>
        </w:rPr>
        <w:t xml:space="preserve"> צריך להצדיק</w:t>
      </w:r>
      <w:r>
        <w:rPr>
          <w:rFonts w:ascii="David" w:hAnsi="David" w:cs="David" w:hint="cs"/>
          <w:sz w:val="24"/>
          <w:szCs w:val="24"/>
          <w:rtl/>
        </w:rPr>
        <w:t xml:space="preserve"> אותן</w:t>
      </w:r>
      <w:r w:rsidRPr="00C90AD7">
        <w:rPr>
          <w:rFonts w:ascii="David" w:hAnsi="David" w:cs="David" w:hint="cs"/>
          <w:sz w:val="24"/>
          <w:szCs w:val="24"/>
          <w:rtl/>
        </w:rPr>
        <w:t xml:space="preserve">. לפרט יש חירות מוחלטת של מחשבה ומעשים בתנאי שאינם פוגעים בזולת. לרשויות אסור להגביל את חירות הפרט אלא אם כדי להגן על זכויות של פרטים אחרים. </w:t>
      </w:r>
      <w:r>
        <w:rPr>
          <w:rFonts w:ascii="David" w:hAnsi="David" w:cs="David" w:hint="cs"/>
          <w:sz w:val="24"/>
          <w:szCs w:val="24"/>
          <w:rtl/>
        </w:rPr>
        <w:t xml:space="preserve">זכויות עיקריות של דור ראשון הן </w:t>
      </w:r>
      <w:r w:rsidRPr="00C90AD7">
        <w:rPr>
          <w:rFonts w:ascii="David" w:hAnsi="David" w:cs="David" w:hint="cs"/>
          <w:sz w:val="24"/>
          <w:szCs w:val="24"/>
          <w:rtl/>
        </w:rPr>
        <w:t>חופש דת, תנועה, הליך משפטי הוגן</w:t>
      </w:r>
      <w:r w:rsidR="00981922">
        <w:rPr>
          <w:rFonts w:ascii="David" w:hAnsi="David" w:cs="David" w:hint="cs"/>
          <w:sz w:val="24"/>
          <w:szCs w:val="24"/>
          <w:rtl/>
        </w:rPr>
        <w:t>,</w:t>
      </w:r>
      <w:r w:rsidRPr="00C90AD7">
        <w:rPr>
          <w:rFonts w:ascii="David" w:hAnsi="David" w:cs="David" w:hint="cs"/>
          <w:sz w:val="24"/>
          <w:szCs w:val="24"/>
          <w:rtl/>
        </w:rPr>
        <w:t xml:space="preserve"> זכות לבחור וזכות להיבחר</w:t>
      </w:r>
      <w:r w:rsidR="00981922">
        <w:rPr>
          <w:rFonts w:ascii="David" w:hAnsi="David" w:cs="David" w:hint="cs"/>
          <w:sz w:val="24"/>
          <w:szCs w:val="24"/>
          <w:rtl/>
        </w:rPr>
        <w:t>, איסור עינויים, איסור עבדות, זכות לפרטיות, זכות לחופש מחשבה, דעה, ביטוי</w:t>
      </w:r>
      <w:r w:rsidRPr="00C90AD7">
        <w:rPr>
          <w:rFonts w:ascii="David" w:hAnsi="David" w:cs="David" w:hint="cs"/>
          <w:sz w:val="24"/>
          <w:szCs w:val="24"/>
          <w:rtl/>
        </w:rPr>
        <w:t xml:space="preserve">. </w:t>
      </w:r>
      <w:r w:rsidR="00981922">
        <w:rPr>
          <w:rFonts w:ascii="David" w:hAnsi="David" w:cs="David" w:hint="cs"/>
          <w:sz w:val="24"/>
          <w:szCs w:val="24"/>
          <w:rtl/>
        </w:rPr>
        <w:t xml:space="preserve">האמנה המשקפת את הזכויות מהדור הראשון היא </w:t>
      </w:r>
      <w:r w:rsidR="00EA52CB">
        <w:rPr>
          <w:rFonts w:ascii="David" w:hAnsi="David" w:cs="David" w:hint="cs"/>
          <w:sz w:val="24"/>
          <w:szCs w:val="24"/>
          <w:rtl/>
        </w:rPr>
        <w:t xml:space="preserve">חלקה הראשון של </w:t>
      </w:r>
      <w:r w:rsidR="00981922">
        <w:rPr>
          <w:rFonts w:ascii="David" w:hAnsi="David" w:cs="David" w:hint="cs"/>
          <w:sz w:val="24"/>
          <w:szCs w:val="24"/>
          <w:rtl/>
        </w:rPr>
        <w:t xml:space="preserve">האמנה לזכויות אזרחיות ומדיניות. </w:t>
      </w:r>
    </w:p>
    <w:p w14:paraId="6454CCBA" w14:textId="3DBDBADA" w:rsidR="003C65C7" w:rsidRDefault="003C65C7" w:rsidP="003C65C7">
      <w:pPr>
        <w:spacing w:after="280" w:line="360" w:lineRule="auto"/>
        <w:jc w:val="both"/>
        <w:rPr>
          <w:rFonts w:ascii="David" w:hAnsi="David" w:cs="David"/>
          <w:sz w:val="24"/>
          <w:szCs w:val="24"/>
          <w:rtl/>
        </w:rPr>
      </w:pPr>
      <w:r w:rsidRPr="003C65C7">
        <w:rPr>
          <w:rFonts w:ascii="David" w:hAnsi="David" w:cs="David" w:hint="cs"/>
          <w:b/>
          <w:bCs/>
          <w:sz w:val="24"/>
          <w:szCs w:val="24"/>
          <w:rtl/>
        </w:rPr>
        <w:t>זכויות האדם של הדור השני</w:t>
      </w:r>
      <w:r>
        <w:rPr>
          <w:rFonts w:ascii="David" w:hAnsi="David" w:cs="David" w:hint="cs"/>
          <w:sz w:val="24"/>
          <w:szCs w:val="24"/>
          <w:rtl/>
        </w:rPr>
        <w:t xml:space="preserve">: </w:t>
      </w:r>
      <w:r w:rsidR="00741145">
        <w:rPr>
          <w:rFonts w:ascii="David" w:hAnsi="David" w:cs="David" w:hint="cs"/>
          <w:sz w:val="24"/>
          <w:szCs w:val="24"/>
          <w:rtl/>
        </w:rPr>
        <w:t xml:space="preserve">מבוססות על הוגי המאה ה 19. </w:t>
      </w:r>
      <w:r>
        <w:rPr>
          <w:rFonts w:ascii="David" w:hAnsi="David" w:cs="David" w:hint="cs"/>
          <w:sz w:val="24"/>
          <w:szCs w:val="24"/>
          <w:rtl/>
        </w:rPr>
        <w:t xml:space="preserve">זכויות אלה הן זכויות חברתיות כלכליות. הערך שעומד ביסודן הוא שוויון. זכויות מדור שני התפתחו בתחילת המאה העשרים, </w:t>
      </w:r>
      <w:r w:rsidRPr="003C65C7">
        <w:rPr>
          <w:rFonts w:ascii="David" w:hAnsi="David" w:cs="David" w:hint="cs"/>
          <w:sz w:val="24"/>
          <w:szCs w:val="24"/>
          <w:rtl/>
        </w:rPr>
        <w:t>כתוצאה ממאבקים חברתיים כ</w:t>
      </w:r>
      <w:r>
        <w:rPr>
          <w:rFonts w:ascii="David" w:hAnsi="David" w:cs="David" w:hint="cs"/>
          <w:sz w:val="24"/>
          <w:szCs w:val="24"/>
          <w:rtl/>
        </w:rPr>
        <w:t>גון</w:t>
      </w:r>
      <w:r w:rsidRPr="003C65C7">
        <w:rPr>
          <w:rFonts w:ascii="David" w:hAnsi="David" w:cs="David" w:hint="cs"/>
          <w:sz w:val="24"/>
          <w:szCs w:val="24"/>
          <w:rtl/>
        </w:rPr>
        <w:t xml:space="preserve"> </w:t>
      </w:r>
      <w:r>
        <w:rPr>
          <w:rFonts w:ascii="David" w:hAnsi="David" w:cs="David" w:hint="cs"/>
          <w:sz w:val="24"/>
          <w:szCs w:val="24"/>
          <w:rtl/>
        </w:rPr>
        <w:t xml:space="preserve">מאבק </w:t>
      </w:r>
      <w:r w:rsidRPr="003C65C7">
        <w:rPr>
          <w:rFonts w:ascii="David" w:hAnsi="David" w:cs="David" w:hint="cs"/>
          <w:sz w:val="24"/>
          <w:szCs w:val="24"/>
          <w:rtl/>
        </w:rPr>
        <w:t xml:space="preserve">מעמד הפועלים שדרש שוויון פוליטי ורצה שוויון להתקיים בכבוד. </w:t>
      </w:r>
      <w:r>
        <w:rPr>
          <w:rFonts w:ascii="David" w:hAnsi="David" w:cs="David" w:hint="cs"/>
          <w:sz w:val="24"/>
          <w:szCs w:val="24"/>
          <w:rtl/>
        </w:rPr>
        <w:t>זכויות עיקריות שמאפיינו</w:t>
      </w:r>
      <w:r>
        <w:rPr>
          <w:rFonts w:ascii="David" w:hAnsi="David" w:cs="David" w:hint="eastAsia"/>
          <w:sz w:val="24"/>
          <w:szCs w:val="24"/>
          <w:rtl/>
        </w:rPr>
        <w:t>ת</w:t>
      </w:r>
      <w:r>
        <w:rPr>
          <w:rFonts w:ascii="David" w:hAnsi="David" w:cs="David" w:hint="cs"/>
          <w:sz w:val="24"/>
          <w:szCs w:val="24"/>
          <w:rtl/>
        </w:rPr>
        <w:t xml:space="preserve"> את הדור השני הן הזכות ל</w:t>
      </w:r>
      <w:r w:rsidRPr="003C65C7">
        <w:rPr>
          <w:rFonts w:ascii="David" w:hAnsi="David" w:cs="David" w:hint="cs"/>
          <w:sz w:val="24"/>
          <w:szCs w:val="24"/>
          <w:rtl/>
        </w:rPr>
        <w:t>בריאות, קורת גג, חינוך, זכויות עובדים</w:t>
      </w:r>
      <w:r w:rsidR="00981922">
        <w:rPr>
          <w:rFonts w:ascii="David" w:hAnsi="David" w:cs="David" w:hint="cs"/>
          <w:sz w:val="24"/>
          <w:szCs w:val="24"/>
          <w:rtl/>
        </w:rPr>
        <w:t>, זכות לביטחון סוציאלי, זכות לרמת חיים נאותה, הגנה על קניין רוחני</w:t>
      </w:r>
      <w:r w:rsidRPr="003C65C7">
        <w:rPr>
          <w:rFonts w:ascii="David" w:hAnsi="David" w:cs="David" w:hint="cs"/>
          <w:sz w:val="24"/>
          <w:szCs w:val="24"/>
          <w:rtl/>
        </w:rPr>
        <w:t xml:space="preserve">. </w:t>
      </w:r>
      <w:r>
        <w:rPr>
          <w:rFonts w:ascii="David" w:hAnsi="David" w:cs="David" w:hint="cs"/>
          <w:sz w:val="24"/>
          <w:szCs w:val="24"/>
          <w:rtl/>
        </w:rPr>
        <w:t>במקרה של זכויות מהדור השני על המדינה לנקוט במעשים באופן אקטיבי על מנת להבטיח זכויות לתושבים</w:t>
      </w:r>
      <w:r w:rsidRPr="003C65C7">
        <w:rPr>
          <w:rFonts w:ascii="David" w:hAnsi="David" w:cs="David" w:hint="cs"/>
          <w:sz w:val="24"/>
          <w:szCs w:val="24"/>
          <w:rtl/>
        </w:rPr>
        <w:t xml:space="preserve">. </w:t>
      </w:r>
      <w:r>
        <w:rPr>
          <w:rFonts w:ascii="David" w:hAnsi="David" w:cs="David" w:hint="cs"/>
          <w:sz w:val="24"/>
          <w:szCs w:val="24"/>
          <w:rtl/>
        </w:rPr>
        <w:t xml:space="preserve">יש להדגיש, כי ערך </w:t>
      </w:r>
      <w:r w:rsidRPr="003C65C7">
        <w:rPr>
          <w:rFonts w:ascii="David" w:hAnsi="David" w:cs="David" w:hint="cs"/>
          <w:sz w:val="24"/>
          <w:szCs w:val="24"/>
          <w:rtl/>
        </w:rPr>
        <w:t>השוויון הוא שוויון הזדמנויות</w:t>
      </w:r>
      <w:r>
        <w:rPr>
          <w:rFonts w:ascii="David" w:hAnsi="David" w:cs="David" w:hint="cs"/>
          <w:sz w:val="24"/>
          <w:szCs w:val="24"/>
          <w:rtl/>
        </w:rPr>
        <w:t xml:space="preserve"> לכל,</w:t>
      </w:r>
      <w:r w:rsidRPr="003C65C7">
        <w:rPr>
          <w:rFonts w:ascii="David" w:hAnsi="David" w:cs="David" w:hint="cs"/>
          <w:sz w:val="24"/>
          <w:szCs w:val="24"/>
          <w:rtl/>
        </w:rPr>
        <w:t xml:space="preserve"> אין הכוונה ליצור מצב שכולם שווים</w:t>
      </w:r>
      <w:r>
        <w:rPr>
          <w:rFonts w:ascii="David" w:hAnsi="David" w:cs="David" w:hint="cs"/>
          <w:sz w:val="24"/>
          <w:szCs w:val="24"/>
          <w:rtl/>
        </w:rPr>
        <w:t xml:space="preserve"> הלכה למעשה</w:t>
      </w:r>
      <w:r w:rsidRPr="003C65C7">
        <w:rPr>
          <w:rFonts w:ascii="David" w:hAnsi="David" w:cs="David" w:hint="cs"/>
          <w:sz w:val="24"/>
          <w:szCs w:val="24"/>
          <w:rtl/>
        </w:rPr>
        <w:t>, אלא שלכולם יש הזדמנות שווה לשנות</w:t>
      </w:r>
      <w:r>
        <w:rPr>
          <w:rFonts w:ascii="David" w:hAnsi="David" w:cs="David" w:hint="cs"/>
          <w:sz w:val="24"/>
          <w:szCs w:val="24"/>
          <w:rtl/>
        </w:rPr>
        <w:t xml:space="preserve"> או לשפר</w:t>
      </w:r>
      <w:r w:rsidRPr="003C65C7">
        <w:rPr>
          <w:rFonts w:ascii="David" w:hAnsi="David" w:cs="David" w:hint="cs"/>
          <w:sz w:val="24"/>
          <w:szCs w:val="24"/>
          <w:rtl/>
        </w:rPr>
        <w:t xml:space="preserve"> את מצבם. </w:t>
      </w:r>
      <w:r w:rsidR="00981922">
        <w:rPr>
          <w:rFonts w:ascii="David" w:hAnsi="David" w:cs="David" w:hint="cs"/>
          <w:sz w:val="24"/>
          <w:szCs w:val="24"/>
          <w:rtl/>
        </w:rPr>
        <w:t>האמנה שמשקפת זכויות מהדור השני היא האמנה לזכויות כלכליות, חברתיות ותרבותיות.</w:t>
      </w:r>
      <w:r w:rsidR="00CA3708">
        <w:rPr>
          <w:rFonts w:ascii="David" w:hAnsi="David" w:cs="David" w:hint="cs"/>
          <w:sz w:val="24"/>
          <w:szCs w:val="24"/>
          <w:rtl/>
        </w:rPr>
        <w:t xml:space="preserve"> בזכויות של הדור השני יש שוני בתפיסה בין כדור הארץ הצפוני לדרומי. </w:t>
      </w:r>
    </w:p>
    <w:p w14:paraId="4C1017ED" w14:textId="28A614A2" w:rsidR="00D771BC" w:rsidRDefault="00512C32" w:rsidP="00D771BC">
      <w:pPr>
        <w:spacing w:after="280" w:line="360" w:lineRule="auto"/>
        <w:jc w:val="both"/>
        <w:rPr>
          <w:rFonts w:ascii="David" w:hAnsi="David" w:cs="David"/>
          <w:sz w:val="24"/>
          <w:szCs w:val="24"/>
          <w:rtl/>
        </w:rPr>
      </w:pPr>
      <w:r w:rsidRPr="00D771BC">
        <w:rPr>
          <w:rFonts w:ascii="David" w:hAnsi="David" w:cs="David" w:hint="cs"/>
          <w:b/>
          <w:bCs/>
          <w:sz w:val="24"/>
          <w:szCs w:val="24"/>
          <w:rtl/>
        </w:rPr>
        <w:t>זכויות האדם של הדור השלישי</w:t>
      </w:r>
      <w:r>
        <w:rPr>
          <w:rFonts w:ascii="David" w:hAnsi="David" w:cs="David" w:hint="cs"/>
          <w:sz w:val="24"/>
          <w:szCs w:val="24"/>
          <w:rtl/>
        </w:rPr>
        <w:t xml:space="preserve">: </w:t>
      </w:r>
      <w:r w:rsidR="00CA3708">
        <w:rPr>
          <w:rFonts w:ascii="David" w:hAnsi="David" w:cs="David" w:hint="cs"/>
          <w:sz w:val="24"/>
          <w:szCs w:val="24"/>
          <w:rtl/>
        </w:rPr>
        <w:t xml:space="preserve">התפתחו בשנות ה 70 של המאה ה20. </w:t>
      </w:r>
      <w:r>
        <w:rPr>
          <w:rFonts w:ascii="David" w:hAnsi="David" w:cs="David" w:hint="cs"/>
          <w:sz w:val="24"/>
          <w:szCs w:val="24"/>
          <w:rtl/>
        </w:rPr>
        <w:t xml:space="preserve">זכויות אלה עוסקות בהגנה על זכויות קבוצתיות. </w:t>
      </w:r>
      <w:r w:rsidR="00D771BC">
        <w:rPr>
          <w:rFonts w:ascii="David" w:hAnsi="David" w:cs="David" w:hint="cs"/>
          <w:sz w:val="24"/>
          <w:szCs w:val="24"/>
          <w:rtl/>
        </w:rPr>
        <w:t xml:space="preserve">זכויות מהדור השלישי </w:t>
      </w:r>
      <w:r w:rsidR="00D771BC" w:rsidRPr="00D771BC">
        <w:rPr>
          <w:rFonts w:ascii="David" w:hAnsi="David" w:cs="David" w:hint="cs"/>
          <w:sz w:val="24"/>
          <w:szCs w:val="24"/>
          <w:rtl/>
        </w:rPr>
        <w:t>התפתח</w:t>
      </w:r>
      <w:r w:rsidR="00D771BC">
        <w:rPr>
          <w:rFonts w:ascii="David" w:hAnsi="David" w:cs="David" w:hint="cs"/>
          <w:sz w:val="24"/>
          <w:szCs w:val="24"/>
          <w:rtl/>
        </w:rPr>
        <w:t>ו במהלך</w:t>
      </w:r>
      <w:r w:rsidR="00D771BC" w:rsidRPr="00D771BC">
        <w:rPr>
          <w:rFonts w:ascii="David" w:hAnsi="David" w:cs="David" w:hint="cs"/>
          <w:sz w:val="24"/>
          <w:szCs w:val="24"/>
          <w:rtl/>
        </w:rPr>
        <w:t xml:space="preserve"> </w:t>
      </w:r>
      <w:r w:rsidR="00D771BC">
        <w:rPr>
          <w:rFonts w:ascii="David" w:hAnsi="David" w:cs="David" w:hint="cs"/>
          <w:sz w:val="24"/>
          <w:szCs w:val="24"/>
          <w:rtl/>
        </w:rPr>
        <w:t>ה</w:t>
      </w:r>
      <w:r w:rsidR="00D771BC" w:rsidRPr="00D771BC">
        <w:rPr>
          <w:rFonts w:ascii="David" w:hAnsi="David" w:cs="David" w:hint="cs"/>
          <w:sz w:val="24"/>
          <w:szCs w:val="24"/>
          <w:rtl/>
        </w:rPr>
        <w:t xml:space="preserve">מאה ה20. </w:t>
      </w:r>
      <w:r w:rsidR="00D771BC">
        <w:rPr>
          <w:rFonts w:ascii="David" w:hAnsi="David" w:cs="David" w:hint="cs"/>
          <w:sz w:val="24"/>
          <w:szCs w:val="24"/>
          <w:rtl/>
        </w:rPr>
        <w:t xml:space="preserve">מהות הזכויות הן </w:t>
      </w:r>
      <w:r w:rsidR="00D771BC" w:rsidRPr="00D771BC">
        <w:rPr>
          <w:rFonts w:ascii="David" w:hAnsi="David" w:cs="David" w:hint="cs"/>
          <w:sz w:val="24"/>
          <w:szCs w:val="24"/>
          <w:rtl/>
        </w:rPr>
        <w:t>מאבק לביטול אפליה גזעית</w:t>
      </w:r>
      <w:r w:rsidR="00D771BC">
        <w:rPr>
          <w:rFonts w:ascii="David" w:hAnsi="David" w:cs="David" w:hint="cs"/>
          <w:sz w:val="24"/>
          <w:szCs w:val="24"/>
          <w:rtl/>
        </w:rPr>
        <w:t>,</w:t>
      </w:r>
      <w:r w:rsidR="00D771BC" w:rsidRPr="00D771BC">
        <w:rPr>
          <w:rFonts w:ascii="David" w:hAnsi="David" w:cs="David" w:hint="cs"/>
          <w:sz w:val="24"/>
          <w:szCs w:val="24"/>
          <w:rtl/>
        </w:rPr>
        <w:t xml:space="preserve"> שוויון בין גברים ונשים</w:t>
      </w:r>
      <w:r w:rsidR="00D771BC">
        <w:rPr>
          <w:rFonts w:ascii="David" w:hAnsi="David" w:cs="David" w:hint="cs"/>
          <w:sz w:val="24"/>
          <w:szCs w:val="24"/>
          <w:rtl/>
        </w:rPr>
        <w:t>,</w:t>
      </w:r>
      <w:r w:rsidR="00D771BC" w:rsidRPr="00D771BC">
        <w:rPr>
          <w:rFonts w:ascii="David" w:hAnsi="David" w:cs="David" w:hint="cs"/>
          <w:sz w:val="24"/>
          <w:szCs w:val="24"/>
          <w:rtl/>
        </w:rPr>
        <w:t xml:space="preserve"> הגנה על ילדים, אנשים עם מוגבלויות, </w:t>
      </w:r>
      <w:proofErr w:type="spellStart"/>
      <w:r w:rsidR="00D771BC" w:rsidRPr="00D771BC">
        <w:rPr>
          <w:rFonts w:ascii="David" w:hAnsi="David" w:cs="David" w:hint="cs"/>
          <w:sz w:val="24"/>
          <w:szCs w:val="24"/>
          <w:rtl/>
        </w:rPr>
        <w:t>להט"ב</w:t>
      </w:r>
      <w:proofErr w:type="spellEnd"/>
      <w:r w:rsidR="00D771BC" w:rsidRPr="00D771BC">
        <w:rPr>
          <w:rFonts w:ascii="David" w:hAnsi="David" w:cs="David" w:hint="cs"/>
          <w:sz w:val="24"/>
          <w:szCs w:val="24"/>
          <w:rtl/>
        </w:rPr>
        <w:t>, מהגרי עבודה</w:t>
      </w:r>
      <w:r w:rsidR="00D771BC">
        <w:rPr>
          <w:rFonts w:ascii="David" w:hAnsi="David" w:cs="David" w:hint="cs"/>
          <w:sz w:val="24"/>
          <w:szCs w:val="24"/>
          <w:rtl/>
        </w:rPr>
        <w:t xml:space="preserve"> וכד'</w:t>
      </w:r>
      <w:r w:rsidR="00D771BC" w:rsidRPr="00D771BC">
        <w:rPr>
          <w:rFonts w:ascii="David" w:hAnsi="David" w:cs="David" w:hint="cs"/>
          <w:sz w:val="24"/>
          <w:szCs w:val="24"/>
          <w:rtl/>
        </w:rPr>
        <w:t xml:space="preserve">. </w:t>
      </w:r>
      <w:ins w:id="16" w:author="shelly hoffman" w:date="2020-04-24T11:11:00Z">
        <w:r w:rsidR="00C0204E">
          <w:rPr>
            <w:rFonts w:ascii="David" w:hAnsi="David" w:cs="David" w:hint="cs"/>
            <w:sz w:val="24"/>
            <w:szCs w:val="24"/>
            <w:rtl/>
          </w:rPr>
          <w:t>יפה אולם א</w:t>
        </w:r>
      </w:ins>
      <w:ins w:id="17" w:author="shelly hoffman" w:date="2020-05-03T10:32:00Z">
        <w:r w:rsidR="00544E6B">
          <w:rPr>
            <w:rFonts w:ascii="David" w:hAnsi="David" w:cs="David" w:hint="cs"/>
            <w:sz w:val="24"/>
            <w:szCs w:val="24"/>
            <w:rtl/>
          </w:rPr>
          <w:t>ל</w:t>
        </w:r>
      </w:ins>
      <w:ins w:id="18" w:author="shelly hoffman" w:date="2020-04-24T11:11:00Z">
        <w:r w:rsidR="00C0204E">
          <w:rPr>
            <w:rFonts w:ascii="David" w:hAnsi="David" w:cs="David" w:hint="cs"/>
            <w:sz w:val="24"/>
            <w:szCs w:val="24"/>
            <w:rtl/>
          </w:rPr>
          <w:t>ה התפתחו במדינות הצפון. במדינות הדרום ישנה תביעה לזכות לפיתוח , הגדרה עצמית וחלוקה מחדש של המשאבים</w:t>
        </w:r>
      </w:ins>
    </w:p>
    <w:p w14:paraId="580E9529" w14:textId="1B4336B1" w:rsidR="009B6487" w:rsidRDefault="009B6487" w:rsidP="00D771BC">
      <w:pPr>
        <w:spacing w:after="280" w:line="360" w:lineRule="auto"/>
        <w:jc w:val="both"/>
        <w:rPr>
          <w:ins w:id="19" w:author="shelly hoffman" w:date="2020-04-24T11:11:00Z"/>
          <w:rFonts w:ascii="David" w:hAnsi="David" w:cs="David"/>
          <w:sz w:val="24"/>
          <w:szCs w:val="24"/>
          <w:rtl/>
        </w:rPr>
      </w:pPr>
      <w:r w:rsidRPr="009B6487">
        <w:rPr>
          <w:rFonts w:ascii="David" w:hAnsi="David" w:cs="David" w:hint="cs"/>
          <w:b/>
          <w:bCs/>
          <w:sz w:val="24"/>
          <w:szCs w:val="24"/>
          <w:rtl/>
        </w:rPr>
        <w:t>זכויות דור רביעי</w:t>
      </w:r>
      <w:sdt>
        <w:sdtPr>
          <w:rPr>
            <w:rFonts w:ascii="David" w:hAnsi="David" w:cs="David" w:hint="cs"/>
            <w:b/>
            <w:bCs/>
            <w:sz w:val="24"/>
            <w:szCs w:val="24"/>
            <w:rtl/>
          </w:rPr>
          <w:id w:val="-791438761"/>
          <w:citation/>
        </w:sdtPr>
        <w:sdtEndPr/>
        <w:sdtContent>
          <w:r w:rsidR="00EA7E4E">
            <w:rPr>
              <w:rFonts w:ascii="David" w:hAnsi="David" w:cs="David"/>
              <w:b/>
              <w:bCs/>
              <w:sz w:val="24"/>
              <w:szCs w:val="24"/>
              <w:rtl/>
            </w:rPr>
            <w:fldChar w:fldCharType="begin"/>
          </w:r>
          <w:r w:rsidR="00EA7E4E">
            <w:rPr>
              <w:rFonts w:ascii="David" w:hAnsi="David" w:cs="David"/>
              <w:b/>
              <w:bCs/>
              <w:sz w:val="24"/>
              <w:szCs w:val="24"/>
              <w:rtl/>
            </w:rPr>
            <w:instrText xml:space="preserve"> </w:instrText>
          </w:r>
          <w:r w:rsidR="00EA7E4E">
            <w:rPr>
              <w:rFonts w:ascii="David" w:hAnsi="David" w:cs="David" w:hint="cs"/>
              <w:b/>
              <w:bCs/>
              <w:sz w:val="24"/>
              <w:szCs w:val="24"/>
            </w:rPr>
            <w:instrText>CITATION</w:instrText>
          </w:r>
          <w:r w:rsidR="00EA7E4E">
            <w:rPr>
              <w:rFonts w:ascii="David" w:hAnsi="David" w:cs="David" w:hint="cs"/>
              <w:b/>
              <w:bCs/>
              <w:sz w:val="24"/>
              <w:szCs w:val="24"/>
              <w:rtl/>
            </w:rPr>
            <w:instrText xml:space="preserve"> ציו11 \</w:instrText>
          </w:r>
          <w:r w:rsidR="00EA7E4E">
            <w:rPr>
              <w:rFonts w:ascii="David" w:hAnsi="David" w:cs="David" w:hint="cs"/>
              <w:b/>
              <w:bCs/>
              <w:sz w:val="24"/>
              <w:szCs w:val="24"/>
            </w:rPr>
            <w:instrText>l 1037</w:instrText>
          </w:r>
          <w:r w:rsidR="00EA7E4E">
            <w:rPr>
              <w:rFonts w:ascii="David" w:hAnsi="David" w:cs="David"/>
              <w:b/>
              <w:bCs/>
              <w:sz w:val="24"/>
              <w:szCs w:val="24"/>
              <w:rtl/>
            </w:rPr>
            <w:instrText xml:space="preserve"> </w:instrText>
          </w:r>
          <w:r w:rsidR="00EA7E4E">
            <w:rPr>
              <w:rFonts w:ascii="David" w:hAnsi="David" w:cs="David"/>
              <w:b/>
              <w:bCs/>
              <w:sz w:val="24"/>
              <w:szCs w:val="24"/>
              <w:rtl/>
            </w:rPr>
            <w:fldChar w:fldCharType="separate"/>
          </w:r>
          <w:r w:rsidR="00EA7E4E">
            <w:rPr>
              <w:rFonts w:ascii="David" w:hAnsi="David" w:cs="David"/>
              <w:b/>
              <w:bCs/>
              <w:noProof/>
              <w:sz w:val="24"/>
              <w:szCs w:val="24"/>
              <w:rtl/>
            </w:rPr>
            <w:t xml:space="preserve"> </w:t>
          </w:r>
          <w:r w:rsidR="00EA7E4E" w:rsidRPr="00EA7E4E">
            <w:rPr>
              <w:rFonts w:ascii="David" w:hAnsi="David" w:cs="David" w:hint="cs"/>
              <w:noProof/>
              <w:sz w:val="24"/>
              <w:szCs w:val="24"/>
              <w:rtl/>
            </w:rPr>
            <w:t>(אברוני, 2011)</w:t>
          </w:r>
          <w:r w:rsidR="00EA7E4E">
            <w:rPr>
              <w:rFonts w:ascii="David" w:hAnsi="David" w:cs="David"/>
              <w:b/>
              <w:bCs/>
              <w:sz w:val="24"/>
              <w:szCs w:val="24"/>
              <w:rtl/>
            </w:rPr>
            <w:fldChar w:fldCharType="end"/>
          </w:r>
        </w:sdtContent>
      </w:sdt>
      <w:r w:rsidRPr="009B6487">
        <w:rPr>
          <w:rFonts w:ascii="David" w:hAnsi="David" w:cs="David" w:hint="cs"/>
          <w:b/>
          <w:bCs/>
          <w:sz w:val="24"/>
          <w:szCs w:val="24"/>
          <w:rtl/>
        </w:rPr>
        <w:t>:</w:t>
      </w:r>
      <w:r>
        <w:rPr>
          <w:rFonts w:ascii="David" w:hAnsi="David" w:cs="David" w:hint="cs"/>
          <w:sz w:val="24"/>
          <w:szCs w:val="24"/>
          <w:rtl/>
        </w:rPr>
        <w:t xml:space="preserve"> </w:t>
      </w:r>
      <w:r w:rsidR="000017DC">
        <w:rPr>
          <w:rFonts w:ascii="David" w:hAnsi="David" w:cs="David" w:hint="cs"/>
          <w:sz w:val="24"/>
          <w:szCs w:val="24"/>
          <w:rtl/>
        </w:rPr>
        <w:t xml:space="preserve">עיקרן הזכות לפרטיות </w:t>
      </w:r>
      <w:r w:rsidR="000017DC">
        <w:rPr>
          <w:rFonts w:ascii="David" w:hAnsi="David" w:cs="David"/>
          <w:sz w:val="24"/>
          <w:szCs w:val="24"/>
          <w:rtl/>
        </w:rPr>
        <w:t>–</w:t>
      </w:r>
      <w:r w:rsidR="000017DC">
        <w:rPr>
          <w:rFonts w:ascii="David" w:hAnsi="David" w:cs="David" w:hint="cs"/>
          <w:sz w:val="24"/>
          <w:szCs w:val="24"/>
          <w:rtl/>
        </w:rPr>
        <w:t xml:space="preserve"> זכות אשר נדרש להגן עליה לאור </w:t>
      </w:r>
      <w:r>
        <w:rPr>
          <w:rFonts w:ascii="David" w:hAnsi="David" w:cs="David" w:hint="cs"/>
          <w:sz w:val="24"/>
          <w:szCs w:val="24"/>
          <w:rtl/>
        </w:rPr>
        <w:t xml:space="preserve">פיתוחם של מאגרי מידע ממוחשבים, מכשירים חכמים בכל יד וכד'. </w:t>
      </w:r>
    </w:p>
    <w:p w14:paraId="4E05FE7D" w14:textId="02BD5DC1" w:rsidR="00F064F8" w:rsidRDefault="00F064F8" w:rsidP="00D771BC">
      <w:pPr>
        <w:spacing w:after="280" w:line="360" w:lineRule="auto"/>
        <w:jc w:val="both"/>
        <w:rPr>
          <w:rFonts w:ascii="David" w:hAnsi="David" w:cs="David"/>
          <w:sz w:val="24"/>
          <w:szCs w:val="24"/>
          <w:rtl/>
        </w:rPr>
      </w:pPr>
      <w:ins w:id="20" w:author="shelly hoffman" w:date="2020-04-24T11:11:00Z">
        <w:r>
          <w:rPr>
            <w:rFonts w:ascii="David" w:hAnsi="David" w:cs="David" w:hint="cs"/>
            <w:sz w:val="24"/>
            <w:szCs w:val="24"/>
            <w:rtl/>
          </w:rPr>
          <w:t xml:space="preserve">הצגת הדורות טובה מאד אם כי ישנה חזרה מיותרת בין הפסקאות הראשונות לפירוט שלאחר מכן על דורות 1 ו- 2. </w:t>
        </w:r>
      </w:ins>
      <w:ins w:id="21" w:author="shelly hoffman" w:date="2020-04-24T11:12:00Z">
        <w:r>
          <w:rPr>
            <w:rFonts w:ascii="David" w:hAnsi="David" w:cs="David" w:hint="cs"/>
            <w:sz w:val="24"/>
            <w:szCs w:val="24"/>
            <w:rtl/>
          </w:rPr>
          <w:t>היה ניתן לשלב זאת יחדיו</w:t>
        </w:r>
      </w:ins>
    </w:p>
    <w:p w14:paraId="057BDE52" w14:textId="77777777" w:rsidR="00741145" w:rsidRDefault="00741145" w:rsidP="00D771BC">
      <w:pPr>
        <w:spacing w:after="280" w:line="360" w:lineRule="auto"/>
        <w:jc w:val="both"/>
        <w:rPr>
          <w:rFonts w:ascii="David" w:hAnsi="David" w:cs="David"/>
          <w:sz w:val="24"/>
          <w:szCs w:val="24"/>
          <w:rtl/>
        </w:rPr>
      </w:pPr>
      <w:r>
        <w:rPr>
          <w:rFonts w:ascii="David" w:hAnsi="David" w:cs="David" w:hint="cs"/>
          <w:sz w:val="24"/>
          <w:szCs w:val="24"/>
          <w:rtl/>
        </w:rPr>
        <w:t xml:space="preserve">כפי שהוזכר כבר, </w:t>
      </w:r>
      <w:commentRangeStart w:id="22"/>
      <w:r>
        <w:rPr>
          <w:rFonts w:ascii="David" w:hAnsi="David" w:cs="David" w:hint="cs"/>
          <w:sz w:val="24"/>
          <w:szCs w:val="24"/>
          <w:rtl/>
        </w:rPr>
        <w:t xml:space="preserve">הזכויות של כל דור משלימות את הזכויות </w:t>
      </w:r>
      <w:commentRangeEnd w:id="22"/>
      <w:r w:rsidR="00FF628A">
        <w:rPr>
          <w:rStyle w:val="af"/>
          <w:rtl/>
        </w:rPr>
        <w:commentReference w:id="22"/>
      </w:r>
      <w:r>
        <w:rPr>
          <w:rFonts w:ascii="David" w:hAnsi="David" w:cs="David" w:hint="cs"/>
          <w:sz w:val="24"/>
          <w:szCs w:val="24"/>
          <w:rtl/>
        </w:rPr>
        <w:t>של קודמו ומוסיפות עליו עוד נדבך. אולם, בין הדורות יש גם התנגשויות, השאיפה ל</w:t>
      </w:r>
      <w:r w:rsidR="00D771BC" w:rsidRPr="00D771BC">
        <w:rPr>
          <w:rFonts w:ascii="David" w:hAnsi="David" w:cs="David" w:hint="cs"/>
          <w:sz w:val="24"/>
          <w:szCs w:val="24"/>
          <w:rtl/>
        </w:rPr>
        <w:t xml:space="preserve">מימוש של זכויות מדור אחד </w:t>
      </w:r>
      <w:r w:rsidR="00981922">
        <w:rPr>
          <w:rFonts w:ascii="David" w:hAnsi="David" w:cs="David" w:hint="cs"/>
          <w:sz w:val="24"/>
          <w:szCs w:val="24"/>
          <w:rtl/>
        </w:rPr>
        <w:t>עלול</w:t>
      </w:r>
      <w:r w:rsidR="00D771BC" w:rsidRPr="00D771BC">
        <w:rPr>
          <w:rFonts w:ascii="David" w:hAnsi="David" w:cs="David" w:hint="cs"/>
          <w:sz w:val="24"/>
          <w:szCs w:val="24"/>
          <w:rtl/>
        </w:rPr>
        <w:t xml:space="preserve"> לפגוע בזכויות של דור אחר. </w:t>
      </w:r>
    </w:p>
    <w:p w14:paraId="0A566B19" w14:textId="30E273AE" w:rsidR="00741145" w:rsidRDefault="00741145" w:rsidP="00741145">
      <w:pPr>
        <w:spacing w:after="280" w:line="360" w:lineRule="auto"/>
        <w:jc w:val="both"/>
        <w:rPr>
          <w:rFonts w:ascii="David" w:hAnsi="David" w:cs="David"/>
          <w:sz w:val="24"/>
          <w:szCs w:val="24"/>
          <w:rtl/>
        </w:rPr>
      </w:pPr>
      <w:r>
        <w:rPr>
          <w:rFonts w:ascii="David" w:hAnsi="David" w:cs="David" w:hint="cs"/>
          <w:sz w:val="24"/>
          <w:szCs w:val="24"/>
          <w:rtl/>
        </w:rPr>
        <w:t xml:space="preserve">לדוגמא, השאיפה לתת מערכת חינוך חינם לכלל האזרחים - הזכות לחינוך של הדור השני </w:t>
      </w:r>
      <w:r>
        <w:rPr>
          <w:rFonts w:ascii="David" w:hAnsi="David" w:cs="David"/>
          <w:sz w:val="24"/>
          <w:szCs w:val="24"/>
          <w:rtl/>
        </w:rPr>
        <w:t>–</w:t>
      </w:r>
      <w:r>
        <w:rPr>
          <w:rFonts w:ascii="David" w:hAnsi="David" w:cs="David" w:hint="cs"/>
          <w:sz w:val="24"/>
          <w:szCs w:val="24"/>
          <w:rtl/>
        </w:rPr>
        <w:t xml:space="preserve"> דורשת גביית מיסים מהאזרחים בכדי לממן את המערכת, ובכך פוגעת בזכות לקניין של הדור הראשון. דוגמא נוספת ניתן </w:t>
      </w:r>
      <w:r>
        <w:rPr>
          <w:rFonts w:ascii="David" w:hAnsi="David" w:cs="David" w:hint="cs"/>
          <w:sz w:val="24"/>
          <w:szCs w:val="24"/>
          <w:rtl/>
        </w:rPr>
        <w:lastRenderedPageBreak/>
        <w:t xml:space="preserve">למצוא בגיוס חובה לצבא. הגיוס הוא חלק מהזכות לשמירה על ביטחון האזרחים, אשר פוגעת מצד שני בזכות החופש של האזרחים המגויסים. </w:t>
      </w:r>
    </w:p>
    <w:p w14:paraId="434A0C6B" w14:textId="09B582C0" w:rsidR="0058422B" w:rsidRDefault="0058422B" w:rsidP="00741145">
      <w:pPr>
        <w:spacing w:after="280" w:line="360" w:lineRule="auto"/>
        <w:jc w:val="both"/>
        <w:rPr>
          <w:ins w:id="23" w:author="shelly hoffman" w:date="2020-04-24T11:13:00Z"/>
          <w:rFonts w:ascii="David" w:hAnsi="David" w:cs="David"/>
          <w:sz w:val="24"/>
          <w:szCs w:val="24"/>
          <w:rtl/>
        </w:rPr>
      </w:pPr>
      <w:r>
        <w:rPr>
          <w:rFonts w:ascii="David" w:hAnsi="David" w:cs="David" w:hint="cs"/>
          <w:sz w:val="24"/>
          <w:szCs w:val="24"/>
          <w:rtl/>
        </w:rPr>
        <w:t xml:space="preserve">לגבי המאמר, </w:t>
      </w:r>
      <w:r w:rsidR="00ED294A">
        <w:rPr>
          <w:rFonts w:ascii="David" w:hAnsi="David" w:cs="David" w:hint="cs"/>
          <w:sz w:val="24"/>
          <w:szCs w:val="24"/>
          <w:rtl/>
        </w:rPr>
        <w:t xml:space="preserve">ישנה סתירה בין זכות הקניין של בעלי החברות שמעסיקות לא ישירות עובדים </w:t>
      </w:r>
      <w:r w:rsidR="00ED294A">
        <w:rPr>
          <w:rFonts w:ascii="David" w:hAnsi="David" w:cs="David"/>
          <w:sz w:val="24"/>
          <w:szCs w:val="24"/>
          <w:rtl/>
        </w:rPr>
        <w:t>–</w:t>
      </w:r>
      <w:r w:rsidR="00ED294A">
        <w:rPr>
          <w:rFonts w:ascii="David" w:hAnsi="David" w:cs="David" w:hint="cs"/>
          <w:sz w:val="24"/>
          <w:szCs w:val="24"/>
          <w:rtl/>
        </w:rPr>
        <w:t xml:space="preserve"> כדי לא להעסיק אותם ולהרוויח על גבם יותר כסף, לבין הזכות של העובדים עצמם לזכויות סוציאליות, חופש לבחור מקום עבודה </w:t>
      </w:r>
      <w:proofErr w:type="spellStart"/>
      <w:r w:rsidR="00ED294A">
        <w:rPr>
          <w:rFonts w:ascii="David" w:hAnsi="David" w:cs="David" w:hint="cs"/>
          <w:sz w:val="24"/>
          <w:szCs w:val="24"/>
          <w:rtl/>
        </w:rPr>
        <w:t>וכו</w:t>
      </w:r>
      <w:proofErr w:type="spellEnd"/>
      <w:r w:rsidR="00ED294A">
        <w:rPr>
          <w:rFonts w:ascii="David" w:hAnsi="David" w:cs="David" w:hint="cs"/>
          <w:sz w:val="24"/>
          <w:szCs w:val="24"/>
          <w:rtl/>
        </w:rPr>
        <w:t>.</w:t>
      </w:r>
      <w:ins w:id="24" w:author="shelly hoffman" w:date="2020-04-24T11:13:00Z">
        <w:r w:rsidR="0065325C">
          <w:rPr>
            <w:rFonts w:ascii="David" w:hAnsi="David" w:cs="David" w:hint="cs"/>
            <w:sz w:val="24"/>
            <w:szCs w:val="24"/>
            <w:rtl/>
          </w:rPr>
          <w:t xml:space="preserve"> יפה</w:t>
        </w:r>
      </w:ins>
    </w:p>
    <w:p w14:paraId="5FC0FCF7" w14:textId="45279DEE" w:rsidR="0065325C" w:rsidRDefault="0065325C" w:rsidP="00741145">
      <w:pPr>
        <w:spacing w:after="280" w:line="360" w:lineRule="auto"/>
        <w:jc w:val="both"/>
        <w:rPr>
          <w:rFonts w:ascii="David" w:hAnsi="David" w:cs="David"/>
          <w:sz w:val="24"/>
          <w:szCs w:val="24"/>
          <w:rtl/>
        </w:rPr>
      </w:pPr>
      <w:ins w:id="25" w:author="shelly hoffman" w:date="2020-04-24T11:13:00Z">
        <w:r>
          <w:rPr>
            <w:rFonts w:ascii="David" w:hAnsi="David" w:cs="David" w:hint="cs"/>
            <w:sz w:val="24"/>
            <w:szCs w:val="24"/>
            <w:rtl/>
          </w:rPr>
          <w:t>התשובה טובה אולם הדיון בקשרי הגומלין בין הדורות חלקי. חסרה התייחסות להשלמה והתנגשויות בין דורות 1 ו- 2 לדור שלישי</w:t>
        </w:r>
        <w:r w:rsidR="00EA7C84">
          <w:rPr>
            <w:rFonts w:ascii="David" w:hAnsi="David" w:cs="David" w:hint="cs"/>
            <w:sz w:val="24"/>
            <w:szCs w:val="24"/>
            <w:rtl/>
          </w:rPr>
          <w:t>.</w:t>
        </w:r>
      </w:ins>
      <w:ins w:id="26" w:author="shelly hoffman" w:date="2020-04-24T11:31:00Z">
        <w:r w:rsidR="00EA7C84">
          <w:rPr>
            <w:rFonts w:ascii="David" w:hAnsi="David" w:cs="David" w:hint="cs"/>
            <w:sz w:val="24"/>
            <w:szCs w:val="24"/>
            <w:rtl/>
          </w:rPr>
          <w:t xml:space="preserve"> ראה </w:t>
        </w:r>
        <w:r w:rsidR="00914503">
          <w:rPr>
            <w:rFonts w:ascii="David" w:hAnsi="David" w:cs="David" w:hint="cs"/>
            <w:sz w:val="24"/>
            <w:szCs w:val="24"/>
            <w:rtl/>
          </w:rPr>
          <w:t xml:space="preserve">מאמר של </w:t>
        </w:r>
        <w:r w:rsidR="00EA7C84">
          <w:rPr>
            <w:rFonts w:ascii="David" w:hAnsi="David" w:cs="David" w:hint="cs"/>
            <w:sz w:val="24"/>
            <w:szCs w:val="24"/>
            <w:rtl/>
          </w:rPr>
          <w:t xml:space="preserve">דהאן. </w:t>
        </w:r>
      </w:ins>
    </w:p>
    <w:p w14:paraId="002696B8" w14:textId="40F05782" w:rsidR="00D771BC" w:rsidRPr="00E2239A" w:rsidRDefault="00C145C5" w:rsidP="00D771BC">
      <w:pPr>
        <w:spacing w:after="280" w:line="360" w:lineRule="auto"/>
        <w:jc w:val="both"/>
        <w:rPr>
          <w:rFonts w:ascii="David" w:hAnsi="David" w:cs="David"/>
          <w:b/>
          <w:bCs/>
          <w:sz w:val="24"/>
          <w:szCs w:val="24"/>
          <w:rtl/>
        </w:rPr>
      </w:pPr>
      <w:r w:rsidRPr="00E2239A">
        <w:rPr>
          <w:rFonts w:ascii="David" w:hAnsi="David" w:cs="David" w:hint="cs"/>
          <w:b/>
          <w:bCs/>
          <w:sz w:val="24"/>
          <w:szCs w:val="24"/>
          <w:rtl/>
        </w:rPr>
        <w:t>שאלה 3</w:t>
      </w:r>
    </w:p>
    <w:p w14:paraId="3FE826A1" w14:textId="2D81C184" w:rsidR="00C145C5" w:rsidRDefault="00943210" w:rsidP="00D771BC">
      <w:pPr>
        <w:spacing w:after="280" w:line="360" w:lineRule="auto"/>
        <w:jc w:val="both"/>
        <w:rPr>
          <w:rFonts w:ascii="David" w:hAnsi="David" w:cs="David"/>
          <w:sz w:val="24"/>
          <w:szCs w:val="24"/>
        </w:rPr>
      </w:pPr>
      <w:r w:rsidRPr="001A23E2">
        <w:rPr>
          <w:rFonts w:ascii="David" w:hAnsi="David" w:cs="David" w:hint="cs"/>
          <w:sz w:val="24"/>
          <w:szCs w:val="24"/>
          <w:u w:val="single"/>
          <w:rtl/>
        </w:rPr>
        <w:t>נושא:</w:t>
      </w:r>
      <w:r>
        <w:rPr>
          <w:rFonts w:ascii="David" w:hAnsi="David" w:cs="David" w:hint="cs"/>
          <w:sz w:val="24"/>
          <w:szCs w:val="24"/>
          <w:rtl/>
        </w:rPr>
        <w:t xml:space="preserve"> </w:t>
      </w:r>
      <w:r w:rsidR="00E05600">
        <w:rPr>
          <w:rFonts w:ascii="David" w:hAnsi="David" w:cs="David" w:hint="cs"/>
          <w:sz w:val="24"/>
          <w:szCs w:val="24"/>
          <w:rtl/>
        </w:rPr>
        <w:t>גלובליזציה ו</w:t>
      </w:r>
      <w:r w:rsidR="00EA7E4E">
        <w:rPr>
          <w:rFonts w:ascii="David" w:hAnsi="David" w:cs="David" w:hint="cs"/>
          <w:sz w:val="24"/>
          <w:szCs w:val="24"/>
          <w:rtl/>
        </w:rPr>
        <w:t>שמירה על זכויות אדם ב</w:t>
      </w:r>
      <w:r w:rsidR="00E05600">
        <w:rPr>
          <w:rFonts w:ascii="David" w:hAnsi="David" w:cs="David" w:hint="cs"/>
          <w:sz w:val="24"/>
          <w:szCs w:val="24"/>
          <w:rtl/>
        </w:rPr>
        <w:t>סחר באיברים</w:t>
      </w:r>
    </w:p>
    <w:p w14:paraId="610ECC13" w14:textId="3F0D1279" w:rsidR="001A23E2" w:rsidRDefault="001A23E2" w:rsidP="00D771BC">
      <w:pPr>
        <w:spacing w:after="280" w:line="360" w:lineRule="auto"/>
        <w:jc w:val="both"/>
        <w:rPr>
          <w:rFonts w:ascii="David" w:hAnsi="David" w:cs="David"/>
          <w:sz w:val="24"/>
          <w:szCs w:val="24"/>
          <w:rtl/>
        </w:rPr>
      </w:pPr>
      <w:r w:rsidRPr="001A23E2">
        <w:rPr>
          <w:rFonts w:ascii="David" w:hAnsi="David" w:cs="David" w:hint="cs"/>
          <w:sz w:val="24"/>
          <w:szCs w:val="24"/>
          <w:u w:val="single"/>
          <w:rtl/>
        </w:rPr>
        <w:t>שאלת המחקר:</w:t>
      </w:r>
      <w:r>
        <w:rPr>
          <w:rFonts w:ascii="David" w:hAnsi="David" w:cs="David" w:hint="cs"/>
          <w:sz w:val="24"/>
          <w:szCs w:val="24"/>
          <w:rtl/>
        </w:rPr>
        <w:t xml:space="preserve"> </w:t>
      </w:r>
      <w:r w:rsidR="004F733F">
        <w:rPr>
          <w:rFonts w:ascii="David" w:hAnsi="David" w:cs="David" w:hint="cs"/>
          <w:b/>
          <w:bCs/>
          <w:sz w:val="24"/>
          <w:szCs w:val="24"/>
          <w:rtl/>
        </w:rPr>
        <w:t>באיזו מידה עומדת סין בסטנדרטים הבינלאומיים ביחס לאיסור על סחר באיברים</w:t>
      </w:r>
      <w:r w:rsidR="00AC69C0" w:rsidRPr="00A6157A">
        <w:rPr>
          <w:rFonts w:ascii="David" w:hAnsi="David" w:cs="David" w:hint="cs"/>
          <w:b/>
          <w:bCs/>
          <w:sz w:val="24"/>
          <w:szCs w:val="24"/>
          <w:rtl/>
        </w:rPr>
        <w:t>?</w:t>
      </w:r>
    </w:p>
    <w:p w14:paraId="21C28C17" w14:textId="4CD9D0C9" w:rsidR="00C91C04" w:rsidRPr="00AC69C0" w:rsidRDefault="00C91C04" w:rsidP="00D771BC">
      <w:pPr>
        <w:spacing w:after="280" w:line="360" w:lineRule="auto"/>
        <w:jc w:val="both"/>
        <w:rPr>
          <w:rFonts w:ascii="David" w:hAnsi="David" w:cs="David"/>
          <w:sz w:val="24"/>
          <w:szCs w:val="24"/>
          <w:u w:val="single"/>
          <w:rtl/>
        </w:rPr>
      </w:pPr>
      <w:r w:rsidRPr="00AC69C0">
        <w:rPr>
          <w:rFonts w:ascii="David" w:hAnsi="David" w:cs="David" w:hint="cs"/>
          <w:sz w:val="24"/>
          <w:szCs w:val="24"/>
          <w:u w:val="single"/>
          <w:rtl/>
        </w:rPr>
        <w:t>מבנה המחקר:</w:t>
      </w:r>
    </w:p>
    <w:p w14:paraId="5B2B997E" w14:textId="43B6E633" w:rsidR="00C91C04" w:rsidRPr="00C91C04" w:rsidRDefault="00C91C04" w:rsidP="00C91C04">
      <w:pPr>
        <w:pStyle w:val="a8"/>
        <w:numPr>
          <w:ilvl w:val="0"/>
          <w:numId w:val="8"/>
        </w:numPr>
        <w:spacing w:after="280" w:line="360" w:lineRule="auto"/>
        <w:jc w:val="both"/>
        <w:rPr>
          <w:rFonts w:ascii="David" w:hAnsi="David" w:cs="David"/>
          <w:b/>
          <w:bCs/>
          <w:sz w:val="24"/>
          <w:szCs w:val="24"/>
          <w:rtl/>
        </w:rPr>
      </w:pPr>
      <w:r w:rsidRPr="00C91C04">
        <w:rPr>
          <w:rFonts w:ascii="David" w:hAnsi="David" w:cs="David" w:hint="cs"/>
          <w:b/>
          <w:bCs/>
          <w:sz w:val="24"/>
          <w:szCs w:val="24"/>
          <w:rtl/>
        </w:rPr>
        <w:t xml:space="preserve">פרק א </w:t>
      </w:r>
      <w:r w:rsidR="00A81719">
        <w:rPr>
          <w:rFonts w:ascii="David" w:hAnsi="David" w:cs="David"/>
          <w:b/>
          <w:bCs/>
          <w:sz w:val="24"/>
          <w:szCs w:val="24"/>
          <w:rtl/>
        </w:rPr>
        <w:t>–</w:t>
      </w:r>
      <w:r w:rsidRPr="00C91C04">
        <w:rPr>
          <w:rFonts w:ascii="David" w:hAnsi="David" w:cs="David" w:hint="cs"/>
          <w:b/>
          <w:bCs/>
          <w:sz w:val="24"/>
          <w:szCs w:val="24"/>
          <w:rtl/>
        </w:rPr>
        <w:t xml:space="preserve"> </w:t>
      </w:r>
      <w:r w:rsidR="00223289">
        <w:rPr>
          <w:rFonts w:ascii="David" w:hAnsi="David" w:cs="David" w:hint="cs"/>
          <w:b/>
          <w:bCs/>
          <w:sz w:val="24"/>
          <w:szCs w:val="24"/>
          <w:rtl/>
        </w:rPr>
        <w:t>סחר באיברים להשתלות</w:t>
      </w:r>
      <w:r w:rsidR="00966491">
        <w:rPr>
          <w:rFonts w:ascii="David" w:hAnsi="David" w:cs="David" w:hint="cs"/>
          <w:b/>
          <w:bCs/>
          <w:sz w:val="24"/>
          <w:szCs w:val="24"/>
          <w:rtl/>
        </w:rPr>
        <w:t xml:space="preserve"> </w:t>
      </w:r>
      <w:r w:rsidR="00966491">
        <w:rPr>
          <w:rFonts w:ascii="David" w:hAnsi="David" w:cs="David"/>
          <w:b/>
          <w:bCs/>
          <w:sz w:val="24"/>
          <w:szCs w:val="24"/>
          <w:rtl/>
        </w:rPr>
        <w:t>–</w:t>
      </w:r>
      <w:r w:rsidR="00966491">
        <w:rPr>
          <w:rFonts w:ascii="David" w:hAnsi="David" w:cs="David" w:hint="cs"/>
          <w:b/>
          <w:bCs/>
          <w:sz w:val="24"/>
          <w:szCs w:val="24"/>
          <w:rtl/>
        </w:rPr>
        <w:t xml:space="preserve"> רקע </w:t>
      </w:r>
    </w:p>
    <w:p w14:paraId="0883BF1B" w14:textId="66173C99" w:rsidR="007B2C7C" w:rsidRPr="006D0908" w:rsidRDefault="007B2C7C" w:rsidP="00A51434">
      <w:pPr>
        <w:pStyle w:val="a8"/>
        <w:numPr>
          <w:ilvl w:val="1"/>
          <w:numId w:val="8"/>
        </w:numPr>
        <w:spacing w:after="280" w:line="360" w:lineRule="auto"/>
        <w:jc w:val="both"/>
        <w:rPr>
          <w:rFonts w:ascii="David" w:hAnsi="David" w:cs="David"/>
          <w:sz w:val="24"/>
          <w:szCs w:val="24"/>
        </w:rPr>
      </w:pPr>
      <w:r w:rsidRPr="006D0908">
        <w:rPr>
          <w:rFonts w:ascii="David" w:hAnsi="David" w:cs="David" w:hint="cs"/>
          <w:sz w:val="24"/>
          <w:szCs w:val="24"/>
          <w:rtl/>
        </w:rPr>
        <w:t>גלובליזציה וסחר באיברים</w:t>
      </w:r>
      <w:r w:rsidR="006D0908" w:rsidRPr="006D0908">
        <w:rPr>
          <w:rFonts w:ascii="David" w:hAnsi="David" w:cs="David" w:hint="cs"/>
          <w:sz w:val="24"/>
          <w:szCs w:val="24"/>
          <w:rtl/>
        </w:rPr>
        <w:t xml:space="preserve">, </w:t>
      </w:r>
      <w:r w:rsidRPr="006D0908">
        <w:rPr>
          <w:rFonts w:ascii="David" w:hAnsi="David" w:cs="David" w:hint="cs"/>
          <w:sz w:val="24"/>
          <w:szCs w:val="24"/>
          <w:rtl/>
        </w:rPr>
        <w:t>תיירות השתלות</w:t>
      </w:r>
    </w:p>
    <w:p w14:paraId="6B7C64FA" w14:textId="6867DE22" w:rsidR="004F733F" w:rsidRPr="006D0908" w:rsidRDefault="006D0908" w:rsidP="002775B4">
      <w:pPr>
        <w:pStyle w:val="a8"/>
        <w:numPr>
          <w:ilvl w:val="1"/>
          <w:numId w:val="8"/>
        </w:numPr>
        <w:spacing w:after="280" w:line="360" w:lineRule="auto"/>
        <w:jc w:val="both"/>
        <w:rPr>
          <w:rFonts w:ascii="David" w:hAnsi="David" w:cs="David"/>
          <w:sz w:val="24"/>
          <w:szCs w:val="24"/>
          <w:rtl/>
        </w:rPr>
      </w:pPr>
      <w:r w:rsidRPr="006D0908">
        <w:rPr>
          <w:rFonts w:ascii="David" w:hAnsi="David" w:cs="David" w:hint="cs"/>
          <w:sz w:val="24"/>
          <w:szCs w:val="24"/>
          <w:rtl/>
        </w:rPr>
        <w:t>אמנות</w:t>
      </w:r>
      <w:r w:rsidR="00966491">
        <w:rPr>
          <w:rFonts w:ascii="David" w:hAnsi="David" w:cs="David" w:hint="cs"/>
          <w:sz w:val="24"/>
          <w:szCs w:val="24"/>
          <w:rtl/>
        </w:rPr>
        <w:t xml:space="preserve"> זכויות האדם הרלוונטיות</w:t>
      </w:r>
      <w:r w:rsidRPr="006D0908">
        <w:rPr>
          <w:rFonts w:ascii="David" w:hAnsi="David" w:cs="David" w:hint="cs"/>
          <w:sz w:val="24"/>
          <w:szCs w:val="24"/>
          <w:rtl/>
        </w:rPr>
        <w:t xml:space="preserve">: </w:t>
      </w:r>
      <w:r w:rsidR="004F733F" w:rsidRPr="006D0908">
        <w:rPr>
          <w:rFonts w:ascii="David" w:hAnsi="David" w:cs="David" w:hint="cs"/>
          <w:sz w:val="24"/>
          <w:szCs w:val="24"/>
          <w:rtl/>
        </w:rPr>
        <w:t>הכרזה לכל באי עולם בדבר זכויות אדם, אמנה לזכויות אזרחיות ומדיניות</w:t>
      </w:r>
      <w:r w:rsidR="007B2C7C" w:rsidRPr="006D0908">
        <w:rPr>
          <w:rFonts w:ascii="David" w:hAnsi="David" w:cs="David" w:hint="cs"/>
          <w:sz w:val="24"/>
          <w:szCs w:val="24"/>
          <w:rtl/>
        </w:rPr>
        <w:t>, אמנה נגד עינויים ונגד יחס ועונשים אכזריים, בלתי אנושיים או משפילים</w:t>
      </w:r>
      <w:ins w:id="27" w:author="shelly hoffman" w:date="2020-04-24T11:31:00Z">
        <w:r w:rsidR="00DC73B7">
          <w:rPr>
            <w:rFonts w:ascii="David" w:hAnsi="David" w:cs="David" w:hint="cs"/>
            <w:sz w:val="24"/>
            <w:szCs w:val="24"/>
            <w:rtl/>
          </w:rPr>
          <w:t xml:space="preserve"> </w:t>
        </w:r>
        <w:r w:rsidR="00DC73B7">
          <w:rPr>
            <w:rFonts w:ascii="David" w:hAnsi="David" w:cs="David"/>
            <w:sz w:val="24"/>
            <w:szCs w:val="24"/>
            <w:rtl/>
          </w:rPr>
          <w:t>–</w:t>
        </w:r>
        <w:r w:rsidR="00DC73B7">
          <w:rPr>
            <w:rFonts w:ascii="David" w:hAnsi="David" w:cs="David" w:hint="cs"/>
            <w:sz w:val="24"/>
            <w:szCs w:val="24"/>
            <w:rtl/>
          </w:rPr>
          <w:t xml:space="preserve"> לא רק אלה. יש לסקור את התפתחות ההגנה על סחר בני אדם ובתוך כך להתמקד בסחר באיברים</w:t>
        </w:r>
      </w:ins>
    </w:p>
    <w:p w14:paraId="657595E7" w14:textId="37BA05DF" w:rsidR="00C91C04" w:rsidRPr="00C91C04" w:rsidRDefault="00C91C04" w:rsidP="00C91C04">
      <w:pPr>
        <w:pStyle w:val="a8"/>
        <w:numPr>
          <w:ilvl w:val="0"/>
          <w:numId w:val="8"/>
        </w:numPr>
        <w:spacing w:after="280" w:line="360" w:lineRule="auto"/>
        <w:jc w:val="both"/>
        <w:rPr>
          <w:rFonts w:ascii="David" w:hAnsi="David" w:cs="David"/>
          <w:b/>
          <w:bCs/>
          <w:sz w:val="24"/>
          <w:szCs w:val="24"/>
        </w:rPr>
      </w:pPr>
      <w:r w:rsidRPr="00C91C04">
        <w:rPr>
          <w:rFonts w:ascii="David" w:hAnsi="David" w:cs="David" w:hint="cs"/>
          <w:b/>
          <w:bCs/>
          <w:sz w:val="24"/>
          <w:szCs w:val="24"/>
          <w:rtl/>
        </w:rPr>
        <w:t xml:space="preserve">פרק ב </w:t>
      </w:r>
      <w:r w:rsidRPr="00C91C04">
        <w:rPr>
          <w:rFonts w:ascii="David" w:hAnsi="David" w:cs="David"/>
          <w:b/>
          <w:bCs/>
          <w:sz w:val="24"/>
          <w:szCs w:val="24"/>
          <w:rtl/>
        </w:rPr>
        <w:t>–</w:t>
      </w:r>
      <w:r w:rsidRPr="00C91C04">
        <w:rPr>
          <w:rFonts w:ascii="David" w:hAnsi="David" w:cs="David" w:hint="cs"/>
          <w:b/>
          <w:bCs/>
          <w:sz w:val="24"/>
          <w:szCs w:val="24"/>
          <w:rtl/>
        </w:rPr>
        <w:t xml:space="preserve"> </w:t>
      </w:r>
      <w:r w:rsidR="00223289">
        <w:rPr>
          <w:rFonts w:ascii="David" w:hAnsi="David" w:cs="David" w:hint="cs"/>
          <w:b/>
          <w:bCs/>
          <w:sz w:val="24"/>
          <w:szCs w:val="24"/>
          <w:rtl/>
        </w:rPr>
        <w:t>קציר</w:t>
      </w:r>
      <w:r w:rsidR="004F733F">
        <w:rPr>
          <w:rFonts w:ascii="David" w:hAnsi="David" w:cs="David" w:hint="cs"/>
          <w:b/>
          <w:bCs/>
          <w:sz w:val="24"/>
          <w:szCs w:val="24"/>
          <w:rtl/>
        </w:rPr>
        <w:t>ה וסחר</w:t>
      </w:r>
      <w:r w:rsidR="00223289">
        <w:rPr>
          <w:rFonts w:ascii="David" w:hAnsi="David" w:cs="David" w:hint="cs"/>
          <w:b/>
          <w:bCs/>
          <w:sz w:val="24"/>
          <w:szCs w:val="24"/>
          <w:rtl/>
        </w:rPr>
        <w:t xml:space="preserve"> איברים בסין</w:t>
      </w:r>
    </w:p>
    <w:p w14:paraId="32E07D7A" w14:textId="4D342997" w:rsidR="00223289" w:rsidRPr="006D0908" w:rsidRDefault="005D0958" w:rsidP="002D7514">
      <w:pPr>
        <w:pStyle w:val="a8"/>
        <w:numPr>
          <w:ilvl w:val="1"/>
          <w:numId w:val="8"/>
        </w:numPr>
        <w:spacing w:after="280" w:line="360" w:lineRule="auto"/>
        <w:jc w:val="both"/>
        <w:rPr>
          <w:rFonts w:ascii="David" w:hAnsi="David" w:cs="David"/>
          <w:sz w:val="24"/>
          <w:szCs w:val="24"/>
        </w:rPr>
      </w:pPr>
      <w:r w:rsidRPr="006D0908">
        <w:rPr>
          <w:rFonts w:ascii="David" w:hAnsi="David" w:cs="David" w:hint="cs"/>
          <w:sz w:val="24"/>
          <w:szCs w:val="24"/>
          <w:rtl/>
        </w:rPr>
        <w:t xml:space="preserve">אסירי </w:t>
      </w:r>
      <w:proofErr w:type="spellStart"/>
      <w:r w:rsidRPr="006D0908">
        <w:rPr>
          <w:rFonts w:ascii="David" w:hAnsi="David" w:cs="David" w:hint="cs"/>
          <w:sz w:val="24"/>
          <w:szCs w:val="24"/>
          <w:rtl/>
        </w:rPr>
        <w:t>הפאלון</w:t>
      </w:r>
      <w:proofErr w:type="spellEnd"/>
      <w:r w:rsidRPr="006D0908">
        <w:rPr>
          <w:rFonts w:ascii="David" w:hAnsi="David" w:cs="David" w:hint="cs"/>
          <w:sz w:val="24"/>
          <w:szCs w:val="24"/>
          <w:rtl/>
        </w:rPr>
        <w:t xml:space="preserve"> גונג</w:t>
      </w:r>
      <w:r w:rsidR="006D0908" w:rsidRPr="006D0908">
        <w:rPr>
          <w:rFonts w:ascii="David" w:hAnsi="David" w:cs="David" w:hint="cs"/>
          <w:sz w:val="24"/>
          <w:szCs w:val="24"/>
          <w:rtl/>
        </w:rPr>
        <w:t xml:space="preserve"> ו</w:t>
      </w:r>
      <w:r w:rsidR="001E57F7" w:rsidRPr="006D0908">
        <w:rPr>
          <w:rFonts w:ascii="David" w:hAnsi="David" w:cs="David" w:hint="cs"/>
          <w:sz w:val="24"/>
          <w:szCs w:val="24"/>
          <w:rtl/>
        </w:rPr>
        <w:t xml:space="preserve">מנגנון </w:t>
      </w:r>
      <w:r w:rsidR="00223289" w:rsidRPr="006D0908">
        <w:rPr>
          <w:rFonts w:ascii="David" w:hAnsi="David" w:cs="David" w:hint="cs"/>
          <w:sz w:val="24"/>
          <w:szCs w:val="24"/>
          <w:rtl/>
        </w:rPr>
        <w:t xml:space="preserve">קצירת איברים </w:t>
      </w:r>
    </w:p>
    <w:p w14:paraId="063401E2" w14:textId="21E3CD8F" w:rsidR="00223289" w:rsidRDefault="00223289" w:rsidP="00C91C04">
      <w:pPr>
        <w:pStyle w:val="a8"/>
        <w:numPr>
          <w:ilvl w:val="1"/>
          <w:numId w:val="8"/>
        </w:numPr>
        <w:spacing w:after="280" w:line="360" w:lineRule="auto"/>
        <w:jc w:val="both"/>
        <w:rPr>
          <w:rFonts w:ascii="David" w:hAnsi="David" w:cs="David"/>
          <w:sz w:val="24"/>
          <w:szCs w:val="24"/>
        </w:rPr>
      </w:pPr>
      <w:r>
        <w:rPr>
          <w:rFonts w:ascii="David" w:hAnsi="David" w:cs="David" w:hint="cs"/>
          <w:sz w:val="24"/>
          <w:szCs w:val="24"/>
          <w:rtl/>
        </w:rPr>
        <w:t>פשעים נגד האנושות ע"י ממשלת סין</w:t>
      </w:r>
    </w:p>
    <w:p w14:paraId="4672AFB1" w14:textId="77777777" w:rsidR="006D0908" w:rsidRDefault="006D0908" w:rsidP="006D0908">
      <w:pPr>
        <w:pStyle w:val="a8"/>
        <w:numPr>
          <w:ilvl w:val="1"/>
          <w:numId w:val="8"/>
        </w:numPr>
        <w:spacing w:after="280" w:line="360" w:lineRule="auto"/>
        <w:jc w:val="both"/>
        <w:rPr>
          <w:rFonts w:ascii="David" w:hAnsi="David" w:cs="David"/>
          <w:sz w:val="24"/>
          <w:szCs w:val="24"/>
        </w:rPr>
      </w:pPr>
      <w:r>
        <w:rPr>
          <w:rFonts w:ascii="David" w:hAnsi="David" w:cs="David" w:hint="cs"/>
          <w:sz w:val="24"/>
          <w:szCs w:val="24"/>
          <w:rtl/>
        </w:rPr>
        <w:t>הצהרת איסטנבול (2008)</w:t>
      </w:r>
      <w:r>
        <w:rPr>
          <w:rFonts w:ascii="David" w:hAnsi="David" w:cs="David"/>
          <w:sz w:val="24"/>
          <w:szCs w:val="24"/>
          <w:rtl/>
        </w:rPr>
        <w:tab/>
      </w:r>
    </w:p>
    <w:p w14:paraId="30B5A9FF" w14:textId="77777777" w:rsidR="006D0908" w:rsidRDefault="006D0908" w:rsidP="006D0908">
      <w:pPr>
        <w:pStyle w:val="a8"/>
        <w:numPr>
          <w:ilvl w:val="1"/>
          <w:numId w:val="8"/>
        </w:numPr>
        <w:spacing w:after="280" w:line="360" w:lineRule="auto"/>
        <w:jc w:val="both"/>
        <w:rPr>
          <w:rFonts w:ascii="David" w:hAnsi="David" w:cs="David"/>
          <w:sz w:val="24"/>
          <w:szCs w:val="24"/>
        </w:rPr>
      </w:pPr>
      <w:r>
        <w:rPr>
          <w:rFonts w:ascii="David" w:hAnsi="David" w:cs="David" w:hint="cs"/>
          <w:sz w:val="24"/>
          <w:szCs w:val="24"/>
          <w:rtl/>
        </w:rPr>
        <w:t>פסיקת בית המשפט (</w:t>
      </w:r>
      <w:r>
        <w:rPr>
          <w:rFonts w:ascii="David" w:hAnsi="David" w:cs="David"/>
          <w:sz w:val="24"/>
          <w:szCs w:val="24"/>
        </w:rPr>
        <w:t>China Tribunal</w:t>
      </w:r>
      <w:r>
        <w:rPr>
          <w:rFonts w:ascii="David" w:hAnsi="David" w:cs="David" w:hint="cs"/>
          <w:sz w:val="24"/>
          <w:szCs w:val="24"/>
          <w:rtl/>
        </w:rPr>
        <w:t xml:space="preserve"> ) בנושא קצירת איברים (2019)</w:t>
      </w:r>
    </w:p>
    <w:p w14:paraId="31AB7AD9" w14:textId="7DDD29ED" w:rsidR="00C91C04" w:rsidRDefault="00C91C04" w:rsidP="00C91C04">
      <w:pPr>
        <w:pStyle w:val="a8"/>
        <w:numPr>
          <w:ilvl w:val="0"/>
          <w:numId w:val="8"/>
        </w:numPr>
        <w:spacing w:after="280" w:line="360" w:lineRule="auto"/>
        <w:jc w:val="both"/>
        <w:rPr>
          <w:rFonts w:ascii="David" w:hAnsi="David" w:cs="David"/>
          <w:b/>
          <w:bCs/>
          <w:sz w:val="24"/>
          <w:szCs w:val="24"/>
        </w:rPr>
      </w:pPr>
      <w:r w:rsidRPr="00C91C04">
        <w:rPr>
          <w:rFonts w:ascii="David" w:hAnsi="David" w:cs="David" w:hint="cs"/>
          <w:b/>
          <w:bCs/>
          <w:sz w:val="24"/>
          <w:szCs w:val="24"/>
          <w:rtl/>
        </w:rPr>
        <w:t xml:space="preserve">פרק ג </w:t>
      </w:r>
      <w:r w:rsidRPr="00C91C04">
        <w:rPr>
          <w:rFonts w:ascii="David" w:hAnsi="David" w:cs="David"/>
          <w:b/>
          <w:bCs/>
          <w:sz w:val="24"/>
          <w:szCs w:val="24"/>
          <w:rtl/>
        </w:rPr>
        <w:t>–</w:t>
      </w:r>
      <w:r w:rsidRPr="00C91C04">
        <w:rPr>
          <w:rFonts w:ascii="David" w:hAnsi="David" w:cs="David" w:hint="cs"/>
          <w:b/>
          <w:bCs/>
          <w:sz w:val="24"/>
          <w:szCs w:val="24"/>
          <w:rtl/>
        </w:rPr>
        <w:t xml:space="preserve"> </w:t>
      </w:r>
      <w:r w:rsidR="001A4183">
        <w:rPr>
          <w:rFonts w:ascii="David" w:hAnsi="David" w:cs="David" w:hint="cs"/>
          <w:b/>
          <w:bCs/>
          <w:sz w:val="24"/>
          <w:szCs w:val="24"/>
          <w:rtl/>
        </w:rPr>
        <w:t>מעורבות מדינות וארגונים בעולם</w:t>
      </w:r>
      <w:r w:rsidR="007B2C7C">
        <w:rPr>
          <w:rFonts w:ascii="David" w:hAnsi="David" w:cs="David" w:hint="cs"/>
          <w:b/>
          <w:bCs/>
          <w:sz w:val="24"/>
          <w:szCs w:val="24"/>
          <w:rtl/>
        </w:rPr>
        <w:t xml:space="preserve"> במניעת קצירת איברים מאסירי </w:t>
      </w:r>
      <w:proofErr w:type="spellStart"/>
      <w:r w:rsidR="007B2C7C">
        <w:rPr>
          <w:rFonts w:ascii="David" w:hAnsi="David" w:cs="David" w:hint="cs"/>
          <w:b/>
          <w:bCs/>
          <w:sz w:val="24"/>
          <w:szCs w:val="24"/>
          <w:rtl/>
        </w:rPr>
        <w:t>הפאלון</w:t>
      </w:r>
      <w:proofErr w:type="spellEnd"/>
      <w:r w:rsidR="007B2C7C">
        <w:rPr>
          <w:rFonts w:ascii="David" w:hAnsi="David" w:cs="David" w:hint="cs"/>
          <w:b/>
          <w:bCs/>
          <w:sz w:val="24"/>
          <w:szCs w:val="24"/>
          <w:rtl/>
        </w:rPr>
        <w:t xml:space="preserve"> גונג</w:t>
      </w:r>
    </w:p>
    <w:p w14:paraId="0C0B0215" w14:textId="2DFDA3D7" w:rsidR="00442E65" w:rsidRDefault="006279B7" w:rsidP="00442E65">
      <w:pPr>
        <w:pStyle w:val="a8"/>
        <w:numPr>
          <w:ilvl w:val="1"/>
          <w:numId w:val="8"/>
        </w:numPr>
        <w:spacing w:after="280" w:line="360" w:lineRule="auto"/>
        <w:jc w:val="both"/>
        <w:rPr>
          <w:rFonts w:ascii="David" w:hAnsi="David" w:cs="David"/>
          <w:sz w:val="24"/>
          <w:szCs w:val="24"/>
        </w:rPr>
      </w:pPr>
      <w:r>
        <w:rPr>
          <w:rFonts w:ascii="David" w:hAnsi="David" w:cs="David" w:hint="cs"/>
          <w:sz w:val="24"/>
          <w:szCs w:val="24"/>
          <w:rtl/>
        </w:rPr>
        <w:t>פעילות האו"ם במניעת קצירת האיברים בסין</w:t>
      </w:r>
    </w:p>
    <w:p w14:paraId="13073440" w14:textId="38B1B404" w:rsidR="00442E65" w:rsidRDefault="006279B7" w:rsidP="00442E65">
      <w:pPr>
        <w:pStyle w:val="a8"/>
        <w:numPr>
          <w:ilvl w:val="1"/>
          <w:numId w:val="8"/>
        </w:numPr>
        <w:spacing w:after="280" w:line="360" w:lineRule="auto"/>
        <w:jc w:val="both"/>
        <w:rPr>
          <w:rFonts w:ascii="David" w:hAnsi="David" w:cs="David"/>
          <w:sz w:val="24"/>
          <w:szCs w:val="24"/>
        </w:rPr>
      </w:pPr>
      <w:r>
        <w:rPr>
          <w:rFonts w:ascii="David" w:hAnsi="David" w:cs="David" w:hint="cs"/>
          <w:sz w:val="24"/>
          <w:szCs w:val="24"/>
          <w:rtl/>
        </w:rPr>
        <w:t xml:space="preserve">פעילות מדינות למניעת השתתפות בקבלת איברים </w:t>
      </w:r>
      <w:r w:rsidR="007B2C7C">
        <w:rPr>
          <w:rFonts w:ascii="David" w:hAnsi="David" w:cs="David" w:hint="cs"/>
          <w:sz w:val="24"/>
          <w:szCs w:val="24"/>
          <w:rtl/>
        </w:rPr>
        <w:t>מסין</w:t>
      </w:r>
    </w:p>
    <w:p w14:paraId="3E9DA817" w14:textId="07F00BBA" w:rsidR="006279B7" w:rsidRDefault="006279B7" w:rsidP="00442E65">
      <w:pPr>
        <w:pStyle w:val="a8"/>
        <w:numPr>
          <w:ilvl w:val="1"/>
          <w:numId w:val="8"/>
        </w:numPr>
        <w:spacing w:after="280" w:line="360" w:lineRule="auto"/>
        <w:jc w:val="both"/>
        <w:rPr>
          <w:rFonts w:ascii="David" w:hAnsi="David" w:cs="David"/>
          <w:sz w:val="24"/>
          <w:szCs w:val="24"/>
        </w:rPr>
      </w:pPr>
      <w:r>
        <w:rPr>
          <w:rFonts w:ascii="David" w:hAnsi="David" w:cs="David" w:hint="cs"/>
          <w:sz w:val="24"/>
          <w:szCs w:val="24"/>
          <w:rtl/>
        </w:rPr>
        <w:t xml:space="preserve">פעילות של ארגוני זכויות אדם </w:t>
      </w:r>
      <w:r w:rsidR="007B2C7C">
        <w:rPr>
          <w:rFonts w:ascii="David" w:hAnsi="David" w:cs="David" w:hint="cs"/>
          <w:sz w:val="24"/>
          <w:szCs w:val="24"/>
          <w:rtl/>
        </w:rPr>
        <w:t>למניעת סחר איברים בסין</w:t>
      </w:r>
    </w:p>
    <w:p w14:paraId="32E155E6" w14:textId="77777777" w:rsidR="006D0908" w:rsidRDefault="006D0908" w:rsidP="006D0908">
      <w:pPr>
        <w:pStyle w:val="a8"/>
        <w:numPr>
          <w:ilvl w:val="1"/>
          <w:numId w:val="8"/>
        </w:numPr>
        <w:spacing w:after="280" w:line="360" w:lineRule="auto"/>
        <w:jc w:val="both"/>
        <w:rPr>
          <w:ins w:id="28" w:author="shelly hoffman" w:date="2020-04-24T11:32:00Z"/>
          <w:rFonts w:ascii="David" w:hAnsi="David" w:cs="David"/>
          <w:sz w:val="24"/>
          <w:szCs w:val="24"/>
        </w:rPr>
      </w:pPr>
      <w:r>
        <w:rPr>
          <w:rFonts w:ascii="David" w:hAnsi="David" w:cs="David" w:hint="cs"/>
          <w:sz w:val="24"/>
          <w:szCs w:val="24"/>
          <w:rtl/>
        </w:rPr>
        <w:t>פעילות ממשלת סין לאחר מעשה להפסקת הקציר והסחר</w:t>
      </w:r>
    </w:p>
    <w:p w14:paraId="687B45AE" w14:textId="67BE6A45" w:rsidR="005C5D9F" w:rsidRDefault="005C5D9F" w:rsidP="006D0908">
      <w:pPr>
        <w:pStyle w:val="a8"/>
        <w:numPr>
          <w:ilvl w:val="1"/>
          <w:numId w:val="8"/>
        </w:numPr>
        <w:spacing w:after="280" w:line="360" w:lineRule="auto"/>
        <w:jc w:val="both"/>
        <w:rPr>
          <w:rFonts w:ascii="David" w:hAnsi="David" w:cs="David"/>
          <w:sz w:val="24"/>
          <w:szCs w:val="24"/>
        </w:rPr>
      </w:pPr>
      <w:ins w:id="29" w:author="shelly hoffman" w:date="2020-04-24T11:32:00Z">
        <w:r>
          <w:rPr>
            <w:rFonts w:ascii="David" w:hAnsi="David" w:cs="David" w:hint="cs"/>
            <w:sz w:val="24"/>
            <w:szCs w:val="24"/>
            <w:rtl/>
          </w:rPr>
          <w:t>ניכרת השקעה רבה בכתיבת ראשי הפרקים ותוכן העניינים. אולם שי</w:t>
        </w:r>
      </w:ins>
      <w:ins w:id="30" w:author="shelly hoffman" w:date="2020-05-02T19:20:00Z">
        <w:r w:rsidR="000B21AE">
          <w:rPr>
            <w:rFonts w:ascii="David" w:hAnsi="David" w:cs="David" w:hint="cs"/>
            <w:sz w:val="24"/>
            <w:szCs w:val="24"/>
            <w:rtl/>
          </w:rPr>
          <w:t>מי</w:t>
        </w:r>
      </w:ins>
      <w:ins w:id="31" w:author="shelly hoffman" w:date="2020-04-24T11:32:00Z">
        <w:r>
          <w:rPr>
            <w:rFonts w:ascii="David" w:hAnsi="David" w:cs="David" w:hint="cs"/>
            <w:sz w:val="24"/>
            <w:szCs w:val="24"/>
            <w:rtl/>
          </w:rPr>
          <w:t xml:space="preserve"> לב </w:t>
        </w:r>
        <w:proofErr w:type="spellStart"/>
        <w:r>
          <w:rPr>
            <w:rFonts w:ascii="David" w:hAnsi="David" w:cs="David" w:hint="cs"/>
            <w:sz w:val="24"/>
            <w:szCs w:val="24"/>
            <w:rtl/>
          </w:rPr>
          <w:t>בממ"ן</w:t>
        </w:r>
        <w:proofErr w:type="spellEnd"/>
        <w:r>
          <w:rPr>
            <w:rFonts w:ascii="David" w:hAnsi="David" w:cs="David" w:hint="cs"/>
            <w:sz w:val="24"/>
            <w:szCs w:val="24"/>
            <w:rtl/>
          </w:rPr>
          <w:t xml:space="preserve"> 12 </w:t>
        </w:r>
        <w:r>
          <w:rPr>
            <w:rFonts w:ascii="David" w:hAnsi="David" w:cs="David"/>
            <w:sz w:val="24"/>
            <w:szCs w:val="24"/>
            <w:rtl/>
          </w:rPr>
          <w:t>–</w:t>
        </w:r>
        <w:r>
          <w:rPr>
            <w:rFonts w:ascii="David" w:hAnsi="David" w:cs="David" w:hint="cs"/>
            <w:sz w:val="24"/>
            <w:szCs w:val="24"/>
            <w:rtl/>
          </w:rPr>
          <w:t xml:space="preserve"> להסביר גם מה יכלול כל פרק. </w:t>
        </w:r>
      </w:ins>
    </w:p>
    <w:p w14:paraId="1A7D1E72" w14:textId="548C992B" w:rsidR="009976CF" w:rsidRPr="00AC69C0" w:rsidRDefault="007B2C7C" w:rsidP="00217191">
      <w:pPr>
        <w:spacing w:after="280" w:line="360" w:lineRule="auto"/>
        <w:jc w:val="both"/>
        <w:rPr>
          <w:rFonts w:ascii="David" w:hAnsi="David" w:cs="David"/>
          <w:sz w:val="24"/>
          <w:szCs w:val="24"/>
          <w:u w:val="single"/>
        </w:rPr>
      </w:pPr>
      <w:r>
        <w:rPr>
          <w:rFonts w:ascii="David" w:hAnsi="David" w:cs="David" w:hint="cs"/>
          <w:sz w:val="24"/>
          <w:szCs w:val="24"/>
          <w:u w:val="single"/>
          <w:rtl/>
        </w:rPr>
        <w:t>ר</w:t>
      </w:r>
      <w:r w:rsidR="009976CF" w:rsidRPr="00AC69C0">
        <w:rPr>
          <w:rFonts w:ascii="David" w:hAnsi="David" w:cs="David" w:hint="cs"/>
          <w:sz w:val="24"/>
          <w:szCs w:val="24"/>
          <w:u w:val="single"/>
          <w:rtl/>
        </w:rPr>
        <w:t xml:space="preserve">שימה ביבליוגרפית </w:t>
      </w:r>
    </w:p>
    <w:p w14:paraId="2DD7C109" w14:textId="77777777" w:rsidR="00B938D1" w:rsidRDefault="00B938D1" w:rsidP="00B938D1">
      <w:pPr>
        <w:pStyle w:val="a8"/>
        <w:numPr>
          <w:ilvl w:val="0"/>
          <w:numId w:val="9"/>
        </w:numPr>
        <w:bidi w:val="0"/>
        <w:spacing w:after="280" w:line="360" w:lineRule="auto"/>
        <w:jc w:val="both"/>
        <w:rPr>
          <w:rFonts w:ascii="David" w:hAnsi="David" w:cs="David"/>
          <w:sz w:val="24"/>
          <w:szCs w:val="24"/>
        </w:rPr>
      </w:pPr>
      <w:r w:rsidRPr="00B938D1">
        <w:rPr>
          <w:rFonts w:ascii="David" w:hAnsi="David" w:cs="David"/>
          <w:sz w:val="24"/>
          <w:szCs w:val="24"/>
        </w:rPr>
        <w:t xml:space="preserve">Allison, K. C., Caplan, A., Shapiro, M. E., </w:t>
      </w:r>
      <w:proofErr w:type="spellStart"/>
      <w:r w:rsidRPr="00B938D1">
        <w:rPr>
          <w:rFonts w:ascii="David" w:hAnsi="David" w:cs="David"/>
          <w:sz w:val="24"/>
          <w:szCs w:val="24"/>
        </w:rPr>
        <w:t>Els</w:t>
      </w:r>
      <w:proofErr w:type="spellEnd"/>
      <w:r w:rsidRPr="00B938D1">
        <w:rPr>
          <w:rFonts w:ascii="David" w:hAnsi="David" w:cs="David"/>
          <w:sz w:val="24"/>
          <w:szCs w:val="24"/>
        </w:rPr>
        <w:t>, C., Paul, N. W., &amp; Li, H. (2015). Historical development and current status of organ procurement from death-row prisoners in China. </w:t>
      </w:r>
      <w:r w:rsidRPr="00B938D1">
        <w:rPr>
          <w:rFonts w:ascii="David" w:hAnsi="David" w:cs="David"/>
          <w:i/>
          <w:iCs/>
          <w:sz w:val="24"/>
          <w:szCs w:val="24"/>
        </w:rPr>
        <w:t>BMC medical ethics</w:t>
      </w:r>
      <w:r w:rsidRPr="00B938D1">
        <w:rPr>
          <w:rFonts w:ascii="David" w:hAnsi="David" w:cs="David"/>
          <w:sz w:val="24"/>
          <w:szCs w:val="24"/>
        </w:rPr>
        <w:t>, </w:t>
      </w:r>
      <w:r w:rsidRPr="00B938D1">
        <w:rPr>
          <w:rFonts w:ascii="David" w:hAnsi="David" w:cs="David"/>
          <w:i/>
          <w:iCs/>
          <w:sz w:val="24"/>
          <w:szCs w:val="24"/>
        </w:rPr>
        <w:t>16</w:t>
      </w:r>
      <w:r w:rsidRPr="00B938D1">
        <w:rPr>
          <w:rFonts w:ascii="David" w:hAnsi="David" w:cs="David"/>
          <w:sz w:val="24"/>
          <w:szCs w:val="24"/>
        </w:rPr>
        <w:t>(1), 85.</w:t>
      </w:r>
      <w:r w:rsidRPr="00B938D1">
        <w:rPr>
          <w:rFonts w:ascii="David" w:hAnsi="David" w:cs="David"/>
          <w:sz w:val="24"/>
          <w:szCs w:val="24"/>
          <w:rtl/>
        </w:rPr>
        <w:t>‏</w:t>
      </w:r>
      <w:r w:rsidRPr="00B938D1">
        <w:rPr>
          <w:rFonts w:ascii="David" w:hAnsi="David" w:cs="David"/>
          <w:sz w:val="24"/>
          <w:szCs w:val="24"/>
        </w:rPr>
        <w:t xml:space="preserve"> </w:t>
      </w:r>
    </w:p>
    <w:p w14:paraId="3FEF5A6B" w14:textId="77777777" w:rsidR="00B938D1" w:rsidRDefault="00B938D1" w:rsidP="00B938D1">
      <w:pPr>
        <w:pStyle w:val="a8"/>
        <w:numPr>
          <w:ilvl w:val="0"/>
          <w:numId w:val="9"/>
        </w:numPr>
        <w:bidi w:val="0"/>
        <w:spacing w:after="280" w:line="360" w:lineRule="auto"/>
        <w:jc w:val="both"/>
        <w:rPr>
          <w:rFonts w:ascii="David" w:hAnsi="David" w:cs="David"/>
          <w:sz w:val="24"/>
          <w:szCs w:val="24"/>
        </w:rPr>
      </w:pPr>
      <w:proofErr w:type="spellStart"/>
      <w:r w:rsidRPr="00B938D1">
        <w:rPr>
          <w:rFonts w:ascii="David" w:hAnsi="David" w:cs="David"/>
          <w:sz w:val="24"/>
          <w:szCs w:val="24"/>
        </w:rPr>
        <w:lastRenderedPageBreak/>
        <w:t>Amahazion</w:t>
      </w:r>
      <w:proofErr w:type="spellEnd"/>
      <w:r w:rsidRPr="00B938D1">
        <w:rPr>
          <w:rFonts w:ascii="David" w:hAnsi="David" w:cs="David"/>
          <w:sz w:val="24"/>
          <w:szCs w:val="24"/>
        </w:rPr>
        <w:t>, F. F. (2016). Human rights and world culture: The diffusion of legislation against the organ trade. </w:t>
      </w:r>
      <w:r w:rsidRPr="00B938D1">
        <w:rPr>
          <w:rFonts w:ascii="David" w:hAnsi="David" w:cs="David"/>
          <w:i/>
          <w:iCs/>
          <w:sz w:val="24"/>
          <w:szCs w:val="24"/>
        </w:rPr>
        <w:t>Sociological Spectrum</w:t>
      </w:r>
      <w:r w:rsidRPr="00B938D1">
        <w:rPr>
          <w:rFonts w:ascii="David" w:hAnsi="David" w:cs="David"/>
          <w:sz w:val="24"/>
          <w:szCs w:val="24"/>
        </w:rPr>
        <w:t>, </w:t>
      </w:r>
      <w:r w:rsidRPr="00B938D1">
        <w:rPr>
          <w:rFonts w:ascii="David" w:hAnsi="David" w:cs="David"/>
          <w:i/>
          <w:iCs/>
          <w:sz w:val="24"/>
          <w:szCs w:val="24"/>
        </w:rPr>
        <w:t>36</w:t>
      </w:r>
      <w:r w:rsidRPr="00B938D1">
        <w:rPr>
          <w:rFonts w:ascii="David" w:hAnsi="David" w:cs="David"/>
          <w:sz w:val="24"/>
          <w:szCs w:val="24"/>
        </w:rPr>
        <w:t>(3), 158-182.</w:t>
      </w:r>
      <w:r w:rsidRPr="00B938D1">
        <w:rPr>
          <w:rFonts w:ascii="David" w:hAnsi="David" w:cs="David"/>
          <w:sz w:val="24"/>
          <w:szCs w:val="24"/>
          <w:rtl/>
        </w:rPr>
        <w:t>‏</w:t>
      </w:r>
      <w:r w:rsidRPr="00B938D1">
        <w:rPr>
          <w:rFonts w:ascii="David" w:hAnsi="David" w:cs="David"/>
          <w:sz w:val="24"/>
          <w:szCs w:val="24"/>
        </w:rPr>
        <w:t xml:space="preserve"> </w:t>
      </w:r>
    </w:p>
    <w:p w14:paraId="5C8B5EBC" w14:textId="77777777" w:rsidR="00B938D1" w:rsidRDefault="00B938D1" w:rsidP="00B938D1">
      <w:pPr>
        <w:pStyle w:val="a8"/>
        <w:numPr>
          <w:ilvl w:val="0"/>
          <w:numId w:val="9"/>
        </w:numPr>
        <w:bidi w:val="0"/>
        <w:spacing w:after="280" w:line="360" w:lineRule="auto"/>
        <w:jc w:val="both"/>
        <w:rPr>
          <w:rFonts w:ascii="David" w:hAnsi="David" w:cs="David"/>
          <w:sz w:val="24"/>
          <w:szCs w:val="24"/>
        </w:rPr>
      </w:pPr>
      <w:proofErr w:type="spellStart"/>
      <w:r w:rsidRPr="00B938D1">
        <w:rPr>
          <w:rFonts w:ascii="David" w:hAnsi="David" w:cs="David"/>
          <w:sz w:val="24"/>
          <w:szCs w:val="24"/>
        </w:rPr>
        <w:t>Budiani-Saberi</w:t>
      </w:r>
      <w:proofErr w:type="spellEnd"/>
      <w:r w:rsidRPr="00B938D1">
        <w:rPr>
          <w:rFonts w:ascii="David" w:hAnsi="David" w:cs="David"/>
          <w:sz w:val="24"/>
          <w:szCs w:val="24"/>
        </w:rPr>
        <w:t xml:space="preserve">, D., &amp; </w:t>
      </w:r>
      <w:proofErr w:type="spellStart"/>
      <w:r w:rsidRPr="00B938D1">
        <w:rPr>
          <w:rFonts w:ascii="David" w:hAnsi="David" w:cs="David"/>
          <w:sz w:val="24"/>
          <w:szCs w:val="24"/>
        </w:rPr>
        <w:t>Columb</w:t>
      </w:r>
      <w:proofErr w:type="spellEnd"/>
      <w:r w:rsidRPr="00B938D1">
        <w:rPr>
          <w:rFonts w:ascii="David" w:hAnsi="David" w:cs="David"/>
          <w:sz w:val="24"/>
          <w:szCs w:val="24"/>
        </w:rPr>
        <w:t>, S. (2013). A human rights approach to human trafficking for organ removal. </w:t>
      </w:r>
      <w:r w:rsidRPr="00B938D1">
        <w:rPr>
          <w:rFonts w:ascii="David" w:hAnsi="David" w:cs="David"/>
          <w:i/>
          <w:iCs/>
          <w:sz w:val="24"/>
          <w:szCs w:val="24"/>
        </w:rPr>
        <w:t>Medicine, Health Care and Philosophy</w:t>
      </w:r>
      <w:r w:rsidRPr="00B938D1">
        <w:rPr>
          <w:rFonts w:ascii="David" w:hAnsi="David" w:cs="David"/>
          <w:sz w:val="24"/>
          <w:szCs w:val="24"/>
        </w:rPr>
        <w:t>, </w:t>
      </w:r>
      <w:r w:rsidRPr="00B938D1">
        <w:rPr>
          <w:rFonts w:ascii="David" w:hAnsi="David" w:cs="David"/>
          <w:i/>
          <w:iCs/>
          <w:sz w:val="24"/>
          <w:szCs w:val="24"/>
        </w:rPr>
        <w:t>16</w:t>
      </w:r>
      <w:r w:rsidRPr="00B938D1">
        <w:rPr>
          <w:rFonts w:ascii="David" w:hAnsi="David" w:cs="David"/>
          <w:sz w:val="24"/>
          <w:szCs w:val="24"/>
        </w:rPr>
        <w:t>(4), 897-914.</w:t>
      </w:r>
      <w:r w:rsidRPr="00B938D1">
        <w:rPr>
          <w:rFonts w:ascii="David" w:hAnsi="David" w:cs="David"/>
          <w:sz w:val="24"/>
          <w:szCs w:val="24"/>
          <w:rtl/>
        </w:rPr>
        <w:t>‏</w:t>
      </w:r>
      <w:r w:rsidRPr="00B938D1">
        <w:rPr>
          <w:rFonts w:ascii="David" w:hAnsi="David" w:cs="David"/>
          <w:sz w:val="24"/>
          <w:szCs w:val="24"/>
        </w:rPr>
        <w:t xml:space="preserve"> </w:t>
      </w:r>
    </w:p>
    <w:p w14:paraId="09CB9EA9" w14:textId="77777777" w:rsidR="00B938D1" w:rsidRDefault="00B938D1" w:rsidP="00B938D1">
      <w:pPr>
        <w:pStyle w:val="a8"/>
        <w:numPr>
          <w:ilvl w:val="0"/>
          <w:numId w:val="9"/>
        </w:numPr>
        <w:bidi w:val="0"/>
        <w:spacing w:after="280" w:line="360" w:lineRule="auto"/>
        <w:jc w:val="both"/>
        <w:rPr>
          <w:rFonts w:ascii="David" w:hAnsi="David" w:cs="David"/>
          <w:sz w:val="24"/>
          <w:szCs w:val="24"/>
        </w:rPr>
      </w:pPr>
      <w:proofErr w:type="spellStart"/>
      <w:r w:rsidRPr="00B938D1">
        <w:rPr>
          <w:rFonts w:ascii="David" w:hAnsi="David" w:cs="David"/>
          <w:sz w:val="24"/>
          <w:szCs w:val="24"/>
        </w:rPr>
        <w:t>Danovitch</w:t>
      </w:r>
      <w:proofErr w:type="spellEnd"/>
      <w:r w:rsidRPr="00B938D1">
        <w:rPr>
          <w:rFonts w:ascii="David" w:hAnsi="David" w:cs="David"/>
          <w:sz w:val="24"/>
          <w:szCs w:val="24"/>
        </w:rPr>
        <w:t xml:space="preserve">, G. M., Chapman, J., Capron, A. M., Levin, A., </w:t>
      </w:r>
      <w:proofErr w:type="spellStart"/>
      <w:r w:rsidRPr="00B938D1">
        <w:rPr>
          <w:rFonts w:ascii="David" w:hAnsi="David" w:cs="David"/>
          <w:sz w:val="24"/>
          <w:szCs w:val="24"/>
        </w:rPr>
        <w:t>Abbud-Filho</w:t>
      </w:r>
      <w:proofErr w:type="spellEnd"/>
      <w:r w:rsidRPr="00B938D1">
        <w:rPr>
          <w:rFonts w:ascii="David" w:hAnsi="David" w:cs="David"/>
          <w:sz w:val="24"/>
          <w:szCs w:val="24"/>
        </w:rPr>
        <w:t xml:space="preserve">, M., Al </w:t>
      </w:r>
      <w:proofErr w:type="spellStart"/>
      <w:r w:rsidRPr="00B938D1">
        <w:rPr>
          <w:rFonts w:ascii="David" w:hAnsi="David" w:cs="David"/>
          <w:sz w:val="24"/>
          <w:szCs w:val="24"/>
        </w:rPr>
        <w:t>Mousawi</w:t>
      </w:r>
      <w:proofErr w:type="spellEnd"/>
      <w:r w:rsidRPr="00B938D1">
        <w:rPr>
          <w:rFonts w:ascii="David" w:hAnsi="David" w:cs="David"/>
          <w:sz w:val="24"/>
          <w:szCs w:val="24"/>
        </w:rPr>
        <w:t xml:space="preserve">, M., ... &amp; </w:t>
      </w:r>
      <w:proofErr w:type="spellStart"/>
      <w:r w:rsidRPr="00B938D1">
        <w:rPr>
          <w:rFonts w:ascii="David" w:hAnsi="David" w:cs="David"/>
          <w:sz w:val="24"/>
          <w:szCs w:val="24"/>
        </w:rPr>
        <w:t>Jha</w:t>
      </w:r>
      <w:proofErr w:type="spellEnd"/>
      <w:r w:rsidRPr="00B938D1">
        <w:rPr>
          <w:rFonts w:ascii="David" w:hAnsi="David" w:cs="David"/>
          <w:sz w:val="24"/>
          <w:szCs w:val="24"/>
        </w:rPr>
        <w:t>, V. (2013). Organ trafficking and transplant tourism: the role of global professional ethical standards—the 2008 Declaration of Istanbul. </w:t>
      </w:r>
      <w:r w:rsidRPr="00B938D1">
        <w:rPr>
          <w:rFonts w:ascii="David" w:hAnsi="David" w:cs="David"/>
          <w:i/>
          <w:iCs/>
          <w:sz w:val="24"/>
          <w:szCs w:val="24"/>
        </w:rPr>
        <w:t>Transplantation</w:t>
      </w:r>
      <w:r w:rsidRPr="00B938D1">
        <w:rPr>
          <w:rFonts w:ascii="David" w:hAnsi="David" w:cs="David"/>
          <w:sz w:val="24"/>
          <w:szCs w:val="24"/>
        </w:rPr>
        <w:t>, </w:t>
      </w:r>
      <w:r w:rsidRPr="00B938D1">
        <w:rPr>
          <w:rFonts w:ascii="David" w:hAnsi="David" w:cs="David"/>
          <w:i/>
          <w:iCs/>
          <w:sz w:val="24"/>
          <w:szCs w:val="24"/>
        </w:rPr>
        <w:t>95</w:t>
      </w:r>
      <w:r w:rsidRPr="00B938D1">
        <w:rPr>
          <w:rFonts w:ascii="David" w:hAnsi="David" w:cs="David"/>
          <w:sz w:val="24"/>
          <w:szCs w:val="24"/>
        </w:rPr>
        <w:t>(11), 1306-1312.</w:t>
      </w:r>
      <w:r w:rsidRPr="00B938D1">
        <w:rPr>
          <w:rFonts w:ascii="David" w:hAnsi="David" w:cs="David"/>
          <w:sz w:val="24"/>
          <w:szCs w:val="24"/>
          <w:rtl/>
        </w:rPr>
        <w:t>‏</w:t>
      </w:r>
      <w:r w:rsidRPr="00B938D1">
        <w:rPr>
          <w:rFonts w:ascii="David" w:hAnsi="David" w:cs="David"/>
          <w:sz w:val="24"/>
          <w:szCs w:val="24"/>
        </w:rPr>
        <w:t xml:space="preserve"> </w:t>
      </w:r>
    </w:p>
    <w:p w14:paraId="370A777F" w14:textId="77777777" w:rsidR="00B938D1" w:rsidRDefault="00B938D1" w:rsidP="00B938D1">
      <w:pPr>
        <w:pStyle w:val="a8"/>
        <w:numPr>
          <w:ilvl w:val="0"/>
          <w:numId w:val="9"/>
        </w:numPr>
        <w:bidi w:val="0"/>
        <w:spacing w:after="280" w:line="360" w:lineRule="auto"/>
        <w:jc w:val="both"/>
        <w:rPr>
          <w:rFonts w:ascii="David" w:hAnsi="David" w:cs="David"/>
          <w:sz w:val="24"/>
          <w:szCs w:val="24"/>
        </w:rPr>
      </w:pPr>
      <w:r w:rsidRPr="00B938D1">
        <w:rPr>
          <w:rFonts w:ascii="David" w:hAnsi="David" w:cs="David"/>
          <w:sz w:val="24"/>
          <w:szCs w:val="24"/>
        </w:rPr>
        <w:t>Harrison, T. (1999). Globalization and the trade in human body parts. </w:t>
      </w:r>
      <w:r w:rsidRPr="00B938D1">
        <w:rPr>
          <w:rFonts w:ascii="David" w:hAnsi="David" w:cs="David"/>
          <w:i/>
          <w:iCs/>
          <w:sz w:val="24"/>
          <w:szCs w:val="24"/>
        </w:rPr>
        <w:t xml:space="preserve">Canadian Review of Sociology/Revue </w:t>
      </w:r>
      <w:proofErr w:type="spellStart"/>
      <w:r w:rsidRPr="00B938D1">
        <w:rPr>
          <w:rFonts w:ascii="David" w:hAnsi="David" w:cs="David"/>
          <w:i/>
          <w:iCs/>
          <w:sz w:val="24"/>
          <w:szCs w:val="24"/>
        </w:rPr>
        <w:t>canadienne</w:t>
      </w:r>
      <w:proofErr w:type="spellEnd"/>
      <w:r w:rsidRPr="00B938D1">
        <w:rPr>
          <w:rFonts w:ascii="David" w:hAnsi="David" w:cs="David"/>
          <w:i/>
          <w:iCs/>
          <w:sz w:val="24"/>
          <w:szCs w:val="24"/>
        </w:rPr>
        <w:t xml:space="preserve"> de </w:t>
      </w:r>
      <w:proofErr w:type="spellStart"/>
      <w:r w:rsidRPr="00B938D1">
        <w:rPr>
          <w:rFonts w:ascii="David" w:hAnsi="David" w:cs="David"/>
          <w:i/>
          <w:iCs/>
          <w:sz w:val="24"/>
          <w:szCs w:val="24"/>
        </w:rPr>
        <w:t>sociologie</w:t>
      </w:r>
      <w:proofErr w:type="spellEnd"/>
      <w:r w:rsidRPr="00B938D1">
        <w:rPr>
          <w:rFonts w:ascii="David" w:hAnsi="David" w:cs="David"/>
          <w:sz w:val="24"/>
          <w:szCs w:val="24"/>
        </w:rPr>
        <w:t>, </w:t>
      </w:r>
      <w:r w:rsidRPr="00B938D1">
        <w:rPr>
          <w:rFonts w:ascii="David" w:hAnsi="David" w:cs="David"/>
          <w:i/>
          <w:iCs/>
          <w:sz w:val="24"/>
          <w:szCs w:val="24"/>
        </w:rPr>
        <w:t>36</w:t>
      </w:r>
      <w:r w:rsidRPr="00B938D1">
        <w:rPr>
          <w:rFonts w:ascii="David" w:hAnsi="David" w:cs="David"/>
          <w:sz w:val="24"/>
          <w:szCs w:val="24"/>
        </w:rPr>
        <w:t>(1), 21-35.</w:t>
      </w:r>
      <w:r w:rsidRPr="00B938D1">
        <w:rPr>
          <w:rFonts w:ascii="David" w:hAnsi="David" w:cs="David"/>
          <w:sz w:val="24"/>
          <w:szCs w:val="24"/>
          <w:rtl/>
        </w:rPr>
        <w:t>‏</w:t>
      </w:r>
      <w:r w:rsidRPr="00B938D1">
        <w:rPr>
          <w:rFonts w:ascii="David" w:hAnsi="David" w:cs="David"/>
          <w:sz w:val="24"/>
          <w:szCs w:val="24"/>
        </w:rPr>
        <w:t xml:space="preserve"> </w:t>
      </w:r>
    </w:p>
    <w:p w14:paraId="4F2F652D" w14:textId="77777777" w:rsidR="00B938D1" w:rsidRDefault="00B938D1" w:rsidP="00B938D1">
      <w:pPr>
        <w:pStyle w:val="a8"/>
        <w:numPr>
          <w:ilvl w:val="0"/>
          <w:numId w:val="9"/>
        </w:numPr>
        <w:bidi w:val="0"/>
        <w:spacing w:after="280" w:line="360" w:lineRule="auto"/>
        <w:jc w:val="both"/>
        <w:rPr>
          <w:rFonts w:ascii="David" w:hAnsi="David" w:cs="David"/>
          <w:sz w:val="24"/>
          <w:szCs w:val="24"/>
        </w:rPr>
      </w:pPr>
      <w:r w:rsidRPr="00B938D1">
        <w:rPr>
          <w:rFonts w:ascii="David" w:hAnsi="David" w:cs="David"/>
          <w:sz w:val="24"/>
          <w:szCs w:val="24"/>
        </w:rPr>
        <w:t>Hemphill, J. E. (2007). China's practice of procuring organs from executed prisoners: human rights groups must narrowly tailor their criticism and endorse the Chinese constitution to end abuses. </w:t>
      </w:r>
      <w:r w:rsidRPr="00B938D1">
        <w:rPr>
          <w:rFonts w:ascii="David" w:hAnsi="David" w:cs="David"/>
          <w:i/>
          <w:iCs/>
          <w:sz w:val="24"/>
          <w:szCs w:val="24"/>
        </w:rPr>
        <w:t xml:space="preserve">Pac. Rim L. &amp; </w:t>
      </w:r>
      <w:proofErr w:type="spellStart"/>
      <w:r w:rsidRPr="00B938D1">
        <w:rPr>
          <w:rFonts w:ascii="David" w:hAnsi="David" w:cs="David"/>
          <w:i/>
          <w:iCs/>
          <w:sz w:val="24"/>
          <w:szCs w:val="24"/>
        </w:rPr>
        <w:t>Pol'y</w:t>
      </w:r>
      <w:proofErr w:type="spellEnd"/>
      <w:r w:rsidRPr="00B938D1">
        <w:rPr>
          <w:rFonts w:ascii="David" w:hAnsi="David" w:cs="David"/>
          <w:i/>
          <w:iCs/>
          <w:sz w:val="24"/>
          <w:szCs w:val="24"/>
        </w:rPr>
        <w:t xml:space="preserve"> J.</w:t>
      </w:r>
      <w:r w:rsidRPr="00B938D1">
        <w:rPr>
          <w:rFonts w:ascii="David" w:hAnsi="David" w:cs="David"/>
          <w:sz w:val="24"/>
          <w:szCs w:val="24"/>
        </w:rPr>
        <w:t>, </w:t>
      </w:r>
      <w:r w:rsidRPr="00B938D1">
        <w:rPr>
          <w:rFonts w:ascii="David" w:hAnsi="David" w:cs="David"/>
          <w:i/>
          <w:iCs/>
          <w:sz w:val="24"/>
          <w:szCs w:val="24"/>
        </w:rPr>
        <w:t>16</w:t>
      </w:r>
      <w:r w:rsidRPr="00B938D1">
        <w:rPr>
          <w:rFonts w:ascii="David" w:hAnsi="David" w:cs="David"/>
          <w:sz w:val="24"/>
          <w:szCs w:val="24"/>
        </w:rPr>
        <w:t>, 431.</w:t>
      </w:r>
      <w:r w:rsidRPr="00B938D1">
        <w:rPr>
          <w:rFonts w:ascii="David" w:hAnsi="David" w:cs="David"/>
          <w:sz w:val="24"/>
          <w:szCs w:val="24"/>
          <w:rtl/>
        </w:rPr>
        <w:t>‏</w:t>
      </w:r>
      <w:r w:rsidRPr="00B938D1">
        <w:rPr>
          <w:rFonts w:ascii="David" w:hAnsi="David" w:cs="David"/>
          <w:sz w:val="24"/>
          <w:szCs w:val="24"/>
        </w:rPr>
        <w:t xml:space="preserve"> </w:t>
      </w:r>
    </w:p>
    <w:p w14:paraId="193CA1EC" w14:textId="77777777" w:rsidR="005E48BE" w:rsidRDefault="005E48BE" w:rsidP="005E48BE">
      <w:pPr>
        <w:pStyle w:val="a8"/>
        <w:numPr>
          <w:ilvl w:val="0"/>
          <w:numId w:val="9"/>
        </w:numPr>
        <w:bidi w:val="0"/>
        <w:spacing w:after="280" w:line="360" w:lineRule="auto"/>
        <w:jc w:val="both"/>
        <w:rPr>
          <w:rFonts w:ascii="David" w:hAnsi="David" w:cs="David"/>
          <w:sz w:val="24"/>
          <w:szCs w:val="24"/>
        </w:rPr>
      </w:pPr>
      <w:r w:rsidRPr="005E48BE">
        <w:rPr>
          <w:rFonts w:ascii="David" w:hAnsi="David" w:cs="David"/>
          <w:sz w:val="24"/>
          <w:szCs w:val="24"/>
        </w:rPr>
        <w:t xml:space="preserve">Paul, N. W., Caplan, A., Shapiro, M. E., </w:t>
      </w:r>
      <w:proofErr w:type="spellStart"/>
      <w:r w:rsidRPr="005E48BE">
        <w:rPr>
          <w:rFonts w:ascii="David" w:hAnsi="David" w:cs="David"/>
          <w:sz w:val="24"/>
          <w:szCs w:val="24"/>
        </w:rPr>
        <w:t>Els</w:t>
      </w:r>
      <w:proofErr w:type="spellEnd"/>
      <w:r w:rsidRPr="005E48BE">
        <w:rPr>
          <w:rFonts w:ascii="David" w:hAnsi="David" w:cs="David"/>
          <w:sz w:val="24"/>
          <w:szCs w:val="24"/>
        </w:rPr>
        <w:t>, C., Allison, K. C., &amp; Li, H. (2017). Human rights violations in organ procurement practice in China. </w:t>
      </w:r>
      <w:r w:rsidRPr="005E48BE">
        <w:rPr>
          <w:rFonts w:ascii="David" w:hAnsi="David" w:cs="David"/>
          <w:i/>
          <w:iCs/>
          <w:sz w:val="24"/>
          <w:szCs w:val="24"/>
        </w:rPr>
        <w:t>BMC medical ethics</w:t>
      </w:r>
      <w:r w:rsidRPr="005E48BE">
        <w:rPr>
          <w:rFonts w:ascii="David" w:hAnsi="David" w:cs="David"/>
          <w:sz w:val="24"/>
          <w:szCs w:val="24"/>
        </w:rPr>
        <w:t>, </w:t>
      </w:r>
      <w:r w:rsidRPr="005E48BE">
        <w:rPr>
          <w:rFonts w:ascii="David" w:hAnsi="David" w:cs="David"/>
          <w:i/>
          <w:iCs/>
          <w:sz w:val="24"/>
          <w:szCs w:val="24"/>
        </w:rPr>
        <w:t>18</w:t>
      </w:r>
      <w:r w:rsidRPr="005E48BE">
        <w:rPr>
          <w:rFonts w:ascii="David" w:hAnsi="David" w:cs="David"/>
          <w:sz w:val="24"/>
          <w:szCs w:val="24"/>
        </w:rPr>
        <w:t>(1), 11.</w:t>
      </w:r>
      <w:r w:rsidRPr="005E48BE">
        <w:rPr>
          <w:rFonts w:ascii="David" w:hAnsi="David" w:cs="David"/>
          <w:sz w:val="24"/>
          <w:szCs w:val="24"/>
          <w:rtl/>
        </w:rPr>
        <w:t>‏</w:t>
      </w:r>
      <w:r w:rsidRPr="005E48BE">
        <w:rPr>
          <w:rFonts w:ascii="David" w:hAnsi="David" w:cs="David"/>
          <w:sz w:val="24"/>
          <w:szCs w:val="24"/>
        </w:rPr>
        <w:t xml:space="preserve"> </w:t>
      </w:r>
    </w:p>
    <w:p w14:paraId="3110D840" w14:textId="77777777" w:rsidR="005E48BE" w:rsidRDefault="005E48BE" w:rsidP="005E48BE">
      <w:pPr>
        <w:pStyle w:val="a8"/>
        <w:numPr>
          <w:ilvl w:val="0"/>
          <w:numId w:val="9"/>
        </w:numPr>
        <w:bidi w:val="0"/>
        <w:spacing w:after="280" w:line="360" w:lineRule="auto"/>
        <w:jc w:val="both"/>
        <w:rPr>
          <w:rFonts w:ascii="David" w:hAnsi="David" w:cs="David"/>
          <w:sz w:val="24"/>
          <w:szCs w:val="24"/>
        </w:rPr>
      </w:pPr>
      <w:r w:rsidRPr="005E48BE">
        <w:rPr>
          <w:rFonts w:ascii="David" w:hAnsi="David" w:cs="David"/>
          <w:sz w:val="24"/>
          <w:szCs w:val="24"/>
        </w:rPr>
        <w:t>Tunde-</w:t>
      </w:r>
      <w:proofErr w:type="spellStart"/>
      <w:r w:rsidRPr="005E48BE">
        <w:rPr>
          <w:rFonts w:ascii="David" w:hAnsi="David" w:cs="David"/>
          <w:sz w:val="24"/>
          <w:szCs w:val="24"/>
        </w:rPr>
        <w:t>Yara</w:t>
      </w:r>
      <w:proofErr w:type="spellEnd"/>
      <w:r w:rsidRPr="005E48BE">
        <w:rPr>
          <w:rFonts w:ascii="David" w:hAnsi="David" w:cs="David"/>
          <w:sz w:val="24"/>
          <w:szCs w:val="24"/>
        </w:rPr>
        <w:t>, F. (2016). </w:t>
      </w:r>
      <w:r w:rsidRPr="005E48BE">
        <w:rPr>
          <w:rFonts w:ascii="David" w:hAnsi="David" w:cs="David"/>
          <w:i/>
          <w:iCs/>
          <w:sz w:val="24"/>
          <w:szCs w:val="24"/>
        </w:rPr>
        <w:t>Human trafficking for the purpose of organ removal: a human rights based perspective</w:t>
      </w:r>
      <w:r w:rsidRPr="005E48BE">
        <w:rPr>
          <w:rFonts w:ascii="David" w:hAnsi="David" w:cs="David"/>
          <w:sz w:val="24"/>
          <w:szCs w:val="24"/>
        </w:rPr>
        <w:t> (Doctoral dissertation, University of Cape Town).</w:t>
      </w:r>
      <w:r w:rsidRPr="005E48BE">
        <w:rPr>
          <w:rFonts w:ascii="David" w:hAnsi="David" w:cs="David"/>
          <w:sz w:val="24"/>
          <w:szCs w:val="24"/>
          <w:rtl/>
        </w:rPr>
        <w:t>‏</w:t>
      </w:r>
      <w:r w:rsidRPr="005E48BE">
        <w:rPr>
          <w:rFonts w:ascii="David" w:hAnsi="David" w:cs="David"/>
          <w:sz w:val="24"/>
          <w:szCs w:val="24"/>
        </w:rPr>
        <w:t xml:space="preserve"> </w:t>
      </w:r>
    </w:p>
    <w:p w14:paraId="11C5BA70" w14:textId="0890C510" w:rsidR="00436132" w:rsidRDefault="005E48BE" w:rsidP="005E48BE">
      <w:pPr>
        <w:pStyle w:val="a8"/>
        <w:numPr>
          <w:ilvl w:val="0"/>
          <w:numId w:val="9"/>
        </w:numPr>
        <w:bidi w:val="0"/>
        <w:spacing w:after="280" w:line="360" w:lineRule="auto"/>
        <w:jc w:val="both"/>
        <w:rPr>
          <w:rFonts w:ascii="David" w:hAnsi="David" w:cs="David"/>
          <w:sz w:val="24"/>
          <w:szCs w:val="24"/>
        </w:rPr>
      </w:pPr>
      <w:r w:rsidRPr="005E48BE">
        <w:rPr>
          <w:rFonts w:ascii="David" w:hAnsi="David" w:cs="David"/>
          <w:sz w:val="24"/>
          <w:szCs w:val="24"/>
        </w:rPr>
        <w:t>Watts, J. (2007). China introduces new rules to deter human organ trade. </w:t>
      </w:r>
      <w:r w:rsidRPr="005E48BE">
        <w:rPr>
          <w:rFonts w:ascii="David" w:hAnsi="David" w:cs="David"/>
          <w:i/>
          <w:iCs/>
          <w:sz w:val="24"/>
          <w:szCs w:val="24"/>
        </w:rPr>
        <w:t>The Lancet</w:t>
      </w:r>
      <w:r w:rsidRPr="005E48BE">
        <w:rPr>
          <w:rFonts w:ascii="David" w:hAnsi="David" w:cs="David"/>
          <w:sz w:val="24"/>
          <w:szCs w:val="24"/>
        </w:rPr>
        <w:t>, </w:t>
      </w:r>
      <w:r w:rsidRPr="005E48BE">
        <w:rPr>
          <w:rFonts w:ascii="David" w:hAnsi="David" w:cs="David"/>
          <w:i/>
          <w:iCs/>
          <w:sz w:val="24"/>
          <w:szCs w:val="24"/>
        </w:rPr>
        <w:t>369</w:t>
      </w:r>
      <w:r w:rsidRPr="005E48BE">
        <w:rPr>
          <w:rFonts w:ascii="David" w:hAnsi="David" w:cs="David"/>
          <w:sz w:val="24"/>
          <w:szCs w:val="24"/>
        </w:rPr>
        <w:t>(9577), 1917-1918.</w:t>
      </w:r>
      <w:r w:rsidRPr="005E48BE">
        <w:rPr>
          <w:rFonts w:ascii="David" w:hAnsi="David" w:cs="David"/>
          <w:sz w:val="24"/>
          <w:szCs w:val="24"/>
          <w:rtl/>
        </w:rPr>
        <w:t>‏</w:t>
      </w:r>
    </w:p>
    <w:p w14:paraId="5C3B00F5" w14:textId="51102225" w:rsidR="00E8367B" w:rsidRPr="00B713EE" w:rsidRDefault="00E8367B" w:rsidP="00E8367B">
      <w:pPr>
        <w:spacing w:after="280" w:line="360" w:lineRule="auto"/>
        <w:jc w:val="both"/>
        <w:rPr>
          <w:rFonts w:ascii="David" w:hAnsi="David" w:cs="David"/>
          <w:sz w:val="24"/>
          <w:szCs w:val="24"/>
          <w:u w:val="single"/>
          <w:rtl/>
        </w:rPr>
      </w:pPr>
      <w:r w:rsidRPr="00B713EE">
        <w:rPr>
          <w:rFonts w:ascii="David" w:hAnsi="David" w:cs="David" w:hint="cs"/>
          <w:sz w:val="24"/>
          <w:szCs w:val="24"/>
          <w:u w:val="single"/>
          <w:rtl/>
        </w:rPr>
        <w:t>מקורות נוספים</w:t>
      </w:r>
    </w:p>
    <w:p w14:paraId="54841737" w14:textId="2D354FAF" w:rsidR="00FC2BE9" w:rsidRDefault="00FC2BE9" w:rsidP="00FC2BE9">
      <w:pPr>
        <w:pStyle w:val="a8"/>
        <w:numPr>
          <w:ilvl w:val="0"/>
          <w:numId w:val="10"/>
        </w:numPr>
        <w:bidi w:val="0"/>
        <w:spacing w:after="280" w:line="360" w:lineRule="auto"/>
        <w:rPr>
          <w:rFonts w:ascii="David" w:hAnsi="David" w:cs="David"/>
          <w:sz w:val="24"/>
          <w:szCs w:val="24"/>
        </w:rPr>
      </w:pPr>
      <w:r w:rsidRPr="00FC2BE9">
        <w:rPr>
          <w:rFonts w:ascii="David" w:hAnsi="David" w:cs="David"/>
          <w:sz w:val="24"/>
          <w:szCs w:val="24"/>
        </w:rPr>
        <w:t>Council of Europe Convention against Trafficking in Human Organs</w:t>
      </w:r>
      <w:r>
        <w:rPr>
          <w:rFonts w:ascii="David" w:hAnsi="David" w:cs="David"/>
          <w:sz w:val="24"/>
          <w:szCs w:val="24"/>
        </w:rPr>
        <w:t xml:space="preserve">, </w:t>
      </w:r>
      <w:r w:rsidRPr="00FC2BE9">
        <w:rPr>
          <w:rFonts w:ascii="David" w:hAnsi="David" w:cs="David"/>
          <w:sz w:val="24"/>
          <w:szCs w:val="24"/>
        </w:rPr>
        <w:t>Council of Europe Treaty Series - No. 216</w:t>
      </w:r>
      <w:r>
        <w:rPr>
          <w:rFonts w:ascii="David" w:hAnsi="David" w:cs="David"/>
          <w:sz w:val="24"/>
          <w:szCs w:val="24"/>
        </w:rPr>
        <w:t>, Mar 2015</w:t>
      </w:r>
    </w:p>
    <w:p w14:paraId="5F290568" w14:textId="2D1207A0" w:rsidR="00FC2BE9" w:rsidRDefault="00EF5ABA" w:rsidP="00FC2BE9">
      <w:pPr>
        <w:pStyle w:val="a8"/>
        <w:bidi w:val="0"/>
        <w:spacing w:after="280" w:line="360" w:lineRule="auto"/>
        <w:rPr>
          <w:rFonts w:ascii="David" w:hAnsi="David" w:cs="David"/>
          <w:sz w:val="24"/>
          <w:szCs w:val="24"/>
        </w:rPr>
      </w:pPr>
      <w:hyperlink r:id="rId10" w:history="1">
        <w:r w:rsidR="00FC2BE9">
          <w:rPr>
            <w:rStyle w:val="Hyperlink"/>
          </w:rPr>
          <w:t>https://rm.coe.int/CoERMPublicCommonSearchServices/DisplayDCTMContent?documentId=09000016806dca3a</w:t>
        </w:r>
      </w:hyperlink>
    </w:p>
    <w:p w14:paraId="3E0C6CDC" w14:textId="076F5106" w:rsidR="00A011FE" w:rsidRPr="005E7716" w:rsidRDefault="00A011FE" w:rsidP="00FC2BE9">
      <w:pPr>
        <w:pStyle w:val="a8"/>
        <w:numPr>
          <w:ilvl w:val="0"/>
          <w:numId w:val="10"/>
        </w:numPr>
        <w:bidi w:val="0"/>
        <w:spacing w:after="280" w:line="360" w:lineRule="auto"/>
        <w:rPr>
          <w:rFonts w:ascii="David" w:hAnsi="David" w:cs="David"/>
          <w:sz w:val="24"/>
          <w:szCs w:val="24"/>
        </w:rPr>
      </w:pPr>
      <w:r w:rsidRPr="005E7716">
        <w:rPr>
          <w:rFonts w:ascii="David" w:hAnsi="David" w:cs="David"/>
          <w:sz w:val="24"/>
          <w:szCs w:val="24"/>
        </w:rPr>
        <w:t>United Nations Official Document, Resolution adopted by the General Assembly on 8 September 2017</w:t>
      </w:r>
    </w:p>
    <w:p w14:paraId="7DB910D4" w14:textId="77777777" w:rsidR="00A011FE" w:rsidRPr="005E7716" w:rsidRDefault="00EF5ABA" w:rsidP="00A011FE">
      <w:pPr>
        <w:pStyle w:val="a8"/>
        <w:bidi w:val="0"/>
        <w:spacing w:after="280" w:line="360" w:lineRule="auto"/>
        <w:rPr>
          <w:rFonts w:ascii="David" w:hAnsi="David" w:cs="David"/>
          <w:sz w:val="24"/>
          <w:szCs w:val="24"/>
        </w:rPr>
      </w:pPr>
      <w:hyperlink r:id="rId11" w:history="1">
        <w:r w:rsidR="00A011FE" w:rsidRPr="005371D1">
          <w:rPr>
            <w:rStyle w:val="Hyperlink"/>
            <w:rFonts w:ascii="David" w:hAnsi="David" w:cs="David"/>
            <w:sz w:val="24"/>
            <w:szCs w:val="24"/>
          </w:rPr>
          <w:t>https://www.un.org/en/ga/search/view_doc.asp?symbol=A%2FRES%2F71%2F322</w:t>
        </w:r>
      </w:hyperlink>
    </w:p>
    <w:p w14:paraId="279D9235" w14:textId="389D5915" w:rsidR="00FC2BE9" w:rsidRPr="00FC2BE9" w:rsidRDefault="00FC2BE9" w:rsidP="00A011FE">
      <w:pPr>
        <w:pStyle w:val="a8"/>
        <w:numPr>
          <w:ilvl w:val="0"/>
          <w:numId w:val="10"/>
        </w:numPr>
        <w:bidi w:val="0"/>
        <w:spacing w:after="280" w:line="360" w:lineRule="auto"/>
        <w:rPr>
          <w:rFonts w:ascii="David" w:hAnsi="David" w:cs="David"/>
          <w:sz w:val="24"/>
          <w:szCs w:val="24"/>
        </w:rPr>
      </w:pPr>
      <w:r>
        <w:rPr>
          <w:rFonts w:ascii="David" w:hAnsi="David" w:cs="David"/>
          <w:sz w:val="24"/>
          <w:szCs w:val="24"/>
        </w:rPr>
        <w:t>The declaration of Istanbul on organ trafficking and transplant tourism 2018</w:t>
      </w:r>
    </w:p>
    <w:p w14:paraId="2E16CCBF" w14:textId="65409ED5" w:rsidR="006D0908" w:rsidRDefault="00EF5ABA" w:rsidP="006D0908">
      <w:pPr>
        <w:pStyle w:val="a8"/>
        <w:bidi w:val="0"/>
        <w:spacing w:after="280" w:line="360" w:lineRule="auto"/>
        <w:rPr>
          <w:rFonts w:ascii="David" w:hAnsi="David" w:cs="David"/>
          <w:sz w:val="24"/>
          <w:szCs w:val="24"/>
        </w:rPr>
      </w:pPr>
      <w:hyperlink r:id="rId12" w:history="1">
        <w:r w:rsidR="006D0908" w:rsidRPr="008B4567">
          <w:rPr>
            <w:rStyle w:val="Hyperlink"/>
          </w:rPr>
          <w:t>http://www.declarationofistanbul.org/images/Policy_Documents/2018_Ed_Do/2018_Edition_of_the_Declaration_of_Istanbul_Final.pdf</w:t>
        </w:r>
      </w:hyperlink>
    </w:p>
    <w:p w14:paraId="3FC79E36" w14:textId="5706772D" w:rsidR="00A011FE" w:rsidRPr="005E7716" w:rsidRDefault="00A011FE" w:rsidP="006D0908">
      <w:pPr>
        <w:pStyle w:val="a8"/>
        <w:numPr>
          <w:ilvl w:val="0"/>
          <w:numId w:val="10"/>
        </w:numPr>
        <w:bidi w:val="0"/>
        <w:spacing w:after="280" w:line="360" w:lineRule="auto"/>
        <w:rPr>
          <w:rFonts w:ascii="David" w:hAnsi="David" w:cs="David"/>
          <w:sz w:val="24"/>
          <w:szCs w:val="24"/>
        </w:rPr>
      </w:pPr>
      <w:r w:rsidRPr="005E7716">
        <w:rPr>
          <w:rFonts w:ascii="David" w:hAnsi="David" w:cs="David"/>
          <w:sz w:val="24"/>
          <w:szCs w:val="24"/>
        </w:rPr>
        <w:t>China Tribunal final judgement detailed, the hearings records, submissions etc. Mar</w:t>
      </w:r>
      <w:r>
        <w:rPr>
          <w:rFonts w:ascii="David" w:hAnsi="David" w:cs="David"/>
          <w:sz w:val="24"/>
          <w:szCs w:val="24"/>
        </w:rPr>
        <w:t xml:space="preserve"> </w:t>
      </w:r>
      <w:r w:rsidRPr="005E7716">
        <w:rPr>
          <w:rFonts w:ascii="David" w:hAnsi="David" w:cs="David"/>
          <w:sz w:val="24"/>
          <w:szCs w:val="24"/>
        </w:rPr>
        <w:t>2020</w:t>
      </w:r>
    </w:p>
    <w:p w14:paraId="680D4792" w14:textId="77777777" w:rsidR="00A011FE" w:rsidRPr="005E7716" w:rsidRDefault="00EF5ABA" w:rsidP="00A011FE">
      <w:pPr>
        <w:pStyle w:val="a8"/>
        <w:bidi w:val="0"/>
        <w:spacing w:after="280" w:line="360" w:lineRule="auto"/>
        <w:rPr>
          <w:rStyle w:val="Hyperlink"/>
          <w:rFonts w:ascii="David" w:hAnsi="David" w:cs="David"/>
          <w:sz w:val="24"/>
          <w:szCs w:val="24"/>
          <w:rtl/>
        </w:rPr>
      </w:pPr>
      <w:hyperlink r:id="rId13" w:history="1">
        <w:r w:rsidR="00A011FE" w:rsidRPr="005371D1">
          <w:rPr>
            <w:rStyle w:val="Hyperlink"/>
            <w:rFonts w:ascii="David" w:hAnsi="David" w:cs="David"/>
            <w:sz w:val="24"/>
            <w:szCs w:val="24"/>
          </w:rPr>
          <w:t>https://chinatribunal.com/</w:t>
        </w:r>
      </w:hyperlink>
    </w:p>
    <w:sectPr w:rsidR="00A011FE" w:rsidRPr="005E7716" w:rsidSect="006D1654">
      <w:headerReference w:type="default" r:id="rId14"/>
      <w:pgSz w:w="11906" w:h="16838"/>
      <w:pgMar w:top="851" w:right="1274" w:bottom="1440" w:left="141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helly hoffman" w:date="2020-04-26T08:42:00Z" w:initials="SH">
    <w:p w14:paraId="72666A3B" w14:textId="2A8788C4" w:rsidR="00D737FB" w:rsidRDefault="00D737FB">
      <w:pPr>
        <w:pStyle w:val="af0"/>
      </w:pPr>
      <w:r>
        <w:rPr>
          <w:rStyle w:val="af"/>
        </w:rPr>
        <w:annotationRef/>
      </w:r>
      <w:r>
        <w:rPr>
          <w:rFonts w:hint="cs"/>
          <w:rtl/>
        </w:rPr>
        <w:t>יפה מאד</w:t>
      </w:r>
    </w:p>
  </w:comment>
  <w:comment w:id="2" w:author="shelly hoffman" w:date="2020-04-26T08:43:00Z" w:initials="SH">
    <w:p w14:paraId="38D3FA09" w14:textId="1A501E58" w:rsidR="002224B0" w:rsidRDefault="002224B0">
      <w:pPr>
        <w:pStyle w:val="af0"/>
        <w:rPr>
          <w:rtl/>
        </w:rPr>
      </w:pPr>
      <w:r>
        <w:rPr>
          <w:rStyle w:val="af"/>
        </w:rPr>
        <w:annotationRef/>
      </w:r>
      <w:r>
        <w:rPr>
          <w:rFonts w:hint="cs"/>
          <w:rtl/>
        </w:rPr>
        <w:t>טענה שצריך להרחיב את הדיון בה</w:t>
      </w:r>
    </w:p>
  </w:comment>
  <w:comment w:id="3" w:author="shelly hoffman" w:date="2020-04-26T08:43:00Z" w:initials="SH">
    <w:p w14:paraId="0EA8D177" w14:textId="129023B0" w:rsidR="002224B0" w:rsidRDefault="002224B0">
      <w:pPr>
        <w:pStyle w:val="af0"/>
      </w:pPr>
      <w:r>
        <w:rPr>
          <w:rStyle w:val="af"/>
        </w:rPr>
        <w:annotationRef/>
      </w:r>
      <w:r>
        <w:rPr>
          <w:rFonts w:hint="cs"/>
          <w:rtl/>
        </w:rPr>
        <w:t>יפה</w:t>
      </w:r>
    </w:p>
  </w:comment>
  <w:comment w:id="8" w:author="shelly hoffman" w:date="2020-04-26T08:45:00Z" w:initials="SH">
    <w:p w14:paraId="69CFC7CC" w14:textId="64E934C2" w:rsidR="005B30D0" w:rsidRDefault="005B30D0">
      <w:pPr>
        <w:pStyle w:val="af0"/>
      </w:pPr>
      <w:r>
        <w:rPr>
          <w:rStyle w:val="af"/>
        </w:rPr>
        <w:annotationRef/>
      </w:r>
      <w:r>
        <w:rPr>
          <w:rFonts w:hint="cs"/>
          <w:rtl/>
        </w:rPr>
        <w:t>חזרה</w:t>
      </w:r>
    </w:p>
  </w:comment>
  <w:comment w:id="10" w:author="shelly hoffman" w:date="2020-04-26T08:45:00Z" w:initials="SH">
    <w:p w14:paraId="36C50F97" w14:textId="6A6286C8" w:rsidR="000F07D1" w:rsidRDefault="000F07D1">
      <w:pPr>
        <w:pStyle w:val="af0"/>
      </w:pPr>
      <w:r>
        <w:rPr>
          <w:rStyle w:val="af"/>
        </w:rPr>
        <w:annotationRef/>
      </w:r>
      <w:r>
        <w:rPr>
          <w:rFonts w:hint="cs"/>
          <w:rtl/>
        </w:rPr>
        <w:t>יפה</w:t>
      </w:r>
    </w:p>
  </w:comment>
  <w:comment w:id="22" w:author="shelly hoffman" w:date="2020-04-24T11:12:00Z" w:initials="SH">
    <w:p w14:paraId="406F4220" w14:textId="279999E3" w:rsidR="00FF628A" w:rsidRDefault="00FF628A" w:rsidP="00C221C8">
      <w:pPr>
        <w:pStyle w:val="af0"/>
      </w:pPr>
      <w:r>
        <w:rPr>
          <w:rStyle w:val="af"/>
        </w:rPr>
        <w:annotationRef/>
      </w:r>
      <w:r>
        <w:rPr>
          <w:rFonts w:hint="cs"/>
          <w:rtl/>
        </w:rPr>
        <w:t xml:space="preserve">ההשלמה לא נדונה בתשובה. </w:t>
      </w:r>
      <w:r w:rsidR="00C221C8">
        <w:rPr>
          <w:rFonts w:hint="cs"/>
          <w:rtl/>
        </w:rPr>
        <w:t>נעשה מיפוי והסבר של הדורות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666A3B" w15:done="0"/>
  <w15:commentEx w15:paraId="38D3FA09" w15:done="0"/>
  <w15:commentEx w15:paraId="0EA8D177" w15:done="0"/>
  <w15:commentEx w15:paraId="69CFC7CC" w15:done="0"/>
  <w15:commentEx w15:paraId="36C50F97" w15:done="0"/>
  <w15:commentEx w15:paraId="406F422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12DE36" w14:textId="77777777" w:rsidR="00E71698" w:rsidRDefault="00E71698" w:rsidP="003A7C78">
      <w:pPr>
        <w:spacing w:after="0" w:line="240" w:lineRule="auto"/>
      </w:pPr>
      <w:r>
        <w:separator/>
      </w:r>
    </w:p>
  </w:endnote>
  <w:endnote w:type="continuationSeparator" w:id="0">
    <w:p w14:paraId="378C714C" w14:textId="77777777" w:rsidR="00E71698" w:rsidRDefault="00E71698" w:rsidP="003A7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12618C" w14:textId="77777777" w:rsidR="00E71698" w:rsidRDefault="00E71698" w:rsidP="003A7C78">
      <w:pPr>
        <w:spacing w:after="0" w:line="240" w:lineRule="auto"/>
      </w:pPr>
      <w:r>
        <w:separator/>
      </w:r>
    </w:p>
  </w:footnote>
  <w:footnote w:type="continuationSeparator" w:id="0">
    <w:p w14:paraId="02BA4F4E" w14:textId="77777777" w:rsidR="00E71698" w:rsidRDefault="00E71698" w:rsidP="003A7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56794" w14:textId="2AAA4918" w:rsidR="003323B1" w:rsidRDefault="003323B1">
    <w:pPr>
      <w:pStyle w:val="a4"/>
      <w:rPr>
        <w:rtl/>
      </w:rPr>
    </w:pPr>
  </w:p>
  <w:p w14:paraId="2A2A6513" w14:textId="77777777" w:rsidR="003323B1" w:rsidRDefault="003323B1" w:rsidP="003A7C7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F341F"/>
    <w:multiLevelType w:val="hybridMultilevel"/>
    <w:tmpl w:val="3EE40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C50DD"/>
    <w:multiLevelType w:val="hybridMultilevel"/>
    <w:tmpl w:val="D5F6E49C"/>
    <w:lvl w:ilvl="0" w:tplc="66541FE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76043"/>
    <w:multiLevelType w:val="hybridMultilevel"/>
    <w:tmpl w:val="4C560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94C0D"/>
    <w:multiLevelType w:val="hybridMultilevel"/>
    <w:tmpl w:val="83A6F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780276"/>
    <w:multiLevelType w:val="hybridMultilevel"/>
    <w:tmpl w:val="7C52CC04"/>
    <w:lvl w:ilvl="0" w:tplc="47F60AA4">
      <w:start w:val="1"/>
      <w:numFmt w:val="hebrew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07416D"/>
    <w:multiLevelType w:val="hybridMultilevel"/>
    <w:tmpl w:val="6468725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48E377C"/>
    <w:multiLevelType w:val="hybridMultilevel"/>
    <w:tmpl w:val="A536B5EA"/>
    <w:lvl w:ilvl="0" w:tplc="7304BFE8">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D47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D91992"/>
    <w:multiLevelType w:val="hybridMultilevel"/>
    <w:tmpl w:val="55FC345E"/>
    <w:lvl w:ilvl="0" w:tplc="01C66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D05455"/>
    <w:multiLevelType w:val="hybridMultilevel"/>
    <w:tmpl w:val="BE00B518"/>
    <w:lvl w:ilvl="0" w:tplc="FA18F2D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9"/>
  </w:num>
  <w:num w:numId="5">
    <w:abstractNumId w:val="1"/>
  </w:num>
  <w:num w:numId="6">
    <w:abstractNumId w:val="5"/>
  </w:num>
  <w:num w:numId="7">
    <w:abstractNumId w:val="8"/>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961"/>
    <w:rsid w:val="00001146"/>
    <w:rsid w:val="000017DC"/>
    <w:rsid w:val="000041EC"/>
    <w:rsid w:val="000063BE"/>
    <w:rsid w:val="00013EF2"/>
    <w:rsid w:val="00020A51"/>
    <w:rsid w:val="00024CF1"/>
    <w:rsid w:val="00042F6F"/>
    <w:rsid w:val="000455CF"/>
    <w:rsid w:val="000500F6"/>
    <w:rsid w:val="00052433"/>
    <w:rsid w:val="0005314E"/>
    <w:rsid w:val="0005387D"/>
    <w:rsid w:val="00062FE8"/>
    <w:rsid w:val="000668E0"/>
    <w:rsid w:val="00070149"/>
    <w:rsid w:val="00083A06"/>
    <w:rsid w:val="00092822"/>
    <w:rsid w:val="000A53D1"/>
    <w:rsid w:val="000A6D4F"/>
    <w:rsid w:val="000B17F4"/>
    <w:rsid w:val="000B19F1"/>
    <w:rsid w:val="000B21AE"/>
    <w:rsid w:val="000B3BC3"/>
    <w:rsid w:val="000B5928"/>
    <w:rsid w:val="000B6938"/>
    <w:rsid w:val="000C5703"/>
    <w:rsid w:val="000D4E45"/>
    <w:rsid w:val="000D7DB3"/>
    <w:rsid w:val="000E25A1"/>
    <w:rsid w:val="000E3C8D"/>
    <w:rsid w:val="000F07D1"/>
    <w:rsid w:val="000F2DE9"/>
    <w:rsid w:val="000F7A39"/>
    <w:rsid w:val="00116DD2"/>
    <w:rsid w:val="00117BD1"/>
    <w:rsid w:val="00122246"/>
    <w:rsid w:val="00123822"/>
    <w:rsid w:val="001320EC"/>
    <w:rsid w:val="00137642"/>
    <w:rsid w:val="00143B41"/>
    <w:rsid w:val="0014532C"/>
    <w:rsid w:val="0016506E"/>
    <w:rsid w:val="00170C46"/>
    <w:rsid w:val="001739BB"/>
    <w:rsid w:val="00183A46"/>
    <w:rsid w:val="001876B0"/>
    <w:rsid w:val="00196562"/>
    <w:rsid w:val="00196E91"/>
    <w:rsid w:val="001A095C"/>
    <w:rsid w:val="001A23E2"/>
    <w:rsid w:val="001A377A"/>
    <w:rsid w:val="001A4183"/>
    <w:rsid w:val="001A49BE"/>
    <w:rsid w:val="001A5452"/>
    <w:rsid w:val="001B1CB8"/>
    <w:rsid w:val="001B400A"/>
    <w:rsid w:val="001B493E"/>
    <w:rsid w:val="001C0636"/>
    <w:rsid w:val="001C195E"/>
    <w:rsid w:val="001D1984"/>
    <w:rsid w:val="001D3B6E"/>
    <w:rsid w:val="001D50EF"/>
    <w:rsid w:val="001D7AB0"/>
    <w:rsid w:val="001E0DDC"/>
    <w:rsid w:val="001E57F7"/>
    <w:rsid w:val="001F2925"/>
    <w:rsid w:val="00217191"/>
    <w:rsid w:val="002224B0"/>
    <w:rsid w:val="00223289"/>
    <w:rsid w:val="00223DF9"/>
    <w:rsid w:val="00224799"/>
    <w:rsid w:val="00224A99"/>
    <w:rsid w:val="00230AE7"/>
    <w:rsid w:val="0024321F"/>
    <w:rsid w:val="002519E7"/>
    <w:rsid w:val="00251FC5"/>
    <w:rsid w:val="00253E52"/>
    <w:rsid w:val="002742F4"/>
    <w:rsid w:val="00275D23"/>
    <w:rsid w:val="002838B8"/>
    <w:rsid w:val="00283D94"/>
    <w:rsid w:val="00291526"/>
    <w:rsid w:val="00294B8D"/>
    <w:rsid w:val="00296204"/>
    <w:rsid w:val="002A153B"/>
    <w:rsid w:val="002A1F51"/>
    <w:rsid w:val="002A2F39"/>
    <w:rsid w:val="002A53D3"/>
    <w:rsid w:val="002B0CF5"/>
    <w:rsid w:val="002B2A39"/>
    <w:rsid w:val="002D0791"/>
    <w:rsid w:val="002D60FB"/>
    <w:rsid w:val="002D6A25"/>
    <w:rsid w:val="002E1B9D"/>
    <w:rsid w:val="002E2284"/>
    <w:rsid w:val="002E39EA"/>
    <w:rsid w:val="002E6422"/>
    <w:rsid w:val="0032575E"/>
    <w:rsid w:val="00326BE6"/>
    <w:rsid w:val="003323B1"/>
    <w:rsid w:val="00332DA6"/>
    <w:rsid w:val="0035192F"/>
    <w:rsid w:val="003526BC"/>
    <w:rsid w:val="00353661"/>
    <w:rsid w:val="003661D8"/>
    <w:rsid w:val="00366281"/>
    <w:rsid w:val="0036632C"/>
    <w:rsid w:val="0037249A"/>
    <w:rsid w:val="00375558"/>
    <w:rsid w:val="003760F8"/>
    <w:rsid w:val="00381157"/>
    <w:rsid w:val="00382BE9"/>
    <w:rsid w:val="00386156"/>
    <w:rsid w:val="00391EE0"/>
    <w:rsid w:val="003A38C4"/>
    <w:rsid w:val="003A4243"/>
    <w:rsid w:val="003A7C78"/>
    <w:rsid w:val="003C65C7"/>
    <w:rsid w:val="003D149B"/>
    <w:rsid w:val="003D497E"/>
    <w:rsid w:val="003E1747"/>
    <w:rsid w:val="003E786E"/>
    <w:rsid w:val="003F38DA"/>
    <w:rsid w:val="004068FC"/>
    <w:rsid w:val="00434818"/>
    <w:rsid w:val="004359E3"/>
    <w:rsid w:val="00436132"/>
    <w:rsid w:val="00441032"/>
    <w:rsid w:val="00442E65"/>
    <w:rsid w:val="00461EA3"/>
    <w:rsid w:val="00462703"/>
    <w:rsid w:val="0046285D"/>
    <w:rsid w:val="00466784"/>
    <w:rsid w:val="00473D56"/>
    <w:rsid w:val="0047634E"/>
    <w:rsid w:val="0049014A"/>
    <w:rsid w:val="0049132B"/>
    <w:rsid w:val="004914F3"/>
    <w:rsid w:val="00491F3E"/>
    <w:rsid w:val="00492BF9"/>
    <w:rsid w:val="00493042"/>
    <w:rsid w:val="00495448"/>
    <w:rsid w:val="00497BF9"/>
    <w:rsid w:val="00497DB4"/>
    <w:rsid w:val="004A2477"/>
    <w:rsid w:val="004B07B6"/>
    <w:rsid w:val="004B4324"/>
    <w:rsid w:val="004C097F"/>
    <w:rsid w:val="004D4A58"/>
    <w:rsid w:val="004F733F"/>
    <w:rsid w:val="004F7B13"/>
    <w:rsid w:val="0050597C"/>
    <w:rsid w:val="00506D31"/>
    <w:rsid w:val="00512052"/>
    <w:rsid w:val="00512C32"/>
    <w:rsid w:val="005314C3"/>
    <w:rsid w:val="00535034"/>
    <w:rsid w:val="0054426E"/>
    <w:rsid w:val="00544760"/>
    <w:rsid w:val="00544E6B"/>
    <w:rsid w:val="00550BE6"/>
    <w:rsid w:val="005521F4"/>
    <w:rsid w:val="00554961"/>
    <w:rsid w:val="0055508F"/>
    <w:rsid w:val="00556A00"/>
    <w:rsid w:val="00556F3B"/>
    <w:rsid w:val="00557405"/>
    <w:rsid w:val="005647AC"/>
    <w:rsid w:val="00567755"/>
    <w:rsid w:val="00571E03"/>
    <w:rsid w:val="00571F3F"/>
    <w:rsid w:val="005743A7"/>
    <w:rsid w:val="00574C1A"/>
    <w:rsid w:val="00582441"/>
    <w:rsid w:val="0058422B"/>
    <w:rsid w:val="00592A27"/>
    <w:rsid w:val="005A19F4"/>
    <w:rsid w:val="005A27DB"/>
    <w:rsid w:val="005B30D0"/>
    <w:rsid w:val="005C23E4"/>
    <w:rsid w:val="005C311D"/>
    <w:rsid w:val="005C4E30"/>
    <w:rsid w:val="005C5D9F"/>
    <w:rsid w:val="005C6763"/>
    <w:rsid w:val="005D0958"/>
    <w:rsid w:val="005D1E92"/>
    <w:rsid w:val="005D52E7"/>
    <w:rsid w:val="005D72DF"/>
    <w:rsid w:val="005E2F62"/>
    <w:rsid w:val="005E48BE"/>
    <w:rsid w:val="005E7716"/>
    <w:rsid w:val="005F539C"/>
    <w:rsid w:val="0060070D"/>
    <w:rsid w:val="006032FE"/>
    <w:rsid w:val="00605B45"/>
    <w:rsid w:val="00607452"/>
    <w:rsid w:val="006108BA"/>
    <w:rsid w:val="00615FA8"/>
    <w:rsid w:val="00617C66"/>
    <w:rsid w:val="00620D11"/>
    <w:rsid w:val="006218FF"/>
    <w:rsid w:val="00625521"/>
    <w:rsid w:val="006279B7"/>
    <w:rsid w:val="00633869"/>
    <w:rsid w:val="00635F82"/>
    <w:rsid w:val="0065325C"/>
    <w:rsid w:val="00663716"/>
    <w:rsid w:val="006705C6"/>
    <w:rsid w:val="006764DE"/>
    <w:rsid w:val="0067724A"/>
    <w:rsid w:val="00682528"/>
    <w:rsid w:val="006827E7"/>
    <w:rsid w:val="00690531"/>
    <w:rsid w:val="006B24A2"/>
    <w:rsid w:val="006B5C06"/>
    <w:rsid w:val="006C39A2"/>
    <w:rsid w:val="006C6416"/>
    <w:rsid w:val="006D0908"/>
    <w:rsid w:val="006D1654"/>
    <w:rsid w:val="006E1CBE"/>
    <w:rsid w:val="006E2E82"/>
    <w:rsid w:val="006E4378"/>
    <w:rsid w:val="0070092B"/>
    <w:rsid w:val="00701333"/>
    <w:rsid w:val="00716736"/>
    <w:rsid w:val="0073008E"/>
    <w:rsid w:val="00736057"/>
    <w:rsid w:val="00741145"/>
    <w:rsid w:val="00747F2D"/>
    <w:rsid w:val="007506F3"/>
    <w:rsid w:val="00750D25"/>
    <w:rsid w:val="00756CEC"/>
    <w:rsid w:val="00761485"/>
    <w:rsid w:val="00762950"/>
    <w:rsid w:val="00764AF3"/>
    <w:rsid w:val="0077089E"/>
    <w:rsid w:val="00775F8B"/>
    <w:rsid w:val="007821D2"/>
    <w:rsid w:val="00782759"/>
    <w:rsid w:val="00784D7F"/>
    <w:rsid w:val="0079242A"/>
    <w:rsid w:val="007A1B4C"/>
    <w:rsid w:val="007A2064"/>
    <w:rsid w:val="007A4766"/>
    <w:rsid w:val="007A7712"/>
    <w:rsid w:val="007A7C93"/>
    <w:rsid w:val="007B2C7C"/>
    <w:rsid w:val="007C0B0E"/>
    <w:rsid w:val="007E2C43"/>
    <w:rsid w:val="007E3DB9"/>
    <w:rsid w:val="007E43D4"/>
    <w:rsid w:val="008014BF"/>
    <w:rsid w:val="008045E2"/>
    <w:rsid w:val="00807681"/>
    <w:rsid w:val="00810FF6"/>
    <w:rsid w:val="00812D2E"/>
    <w:rsid w:val="00813D12"/>
    <w:rsid w:val="00814137"/>
    <w:rsid w:val="008160BE"/>
    <w:rsid w:val="00824F55"/>
    <w:rsid w:val="00827948"/>
    <w:rsid w:val="008356B4"/>
    <w:rsid w:val="00845706"/>
    <w:rsid w:val="00857005"/>
    <w:rsid w:val="00863BD6"/>
    <w:rsid w:val="00866084"/>
    <w:rsid w:val="00870936"/>
    <w:rsid w:val="008773FD"/>
    <w:rsid w:val="008875A0"/>
    <w:rsid w:val="00897978"/>
    <w:rsid w:val="008A6D24"/>
    <w:rsid w:val="008C2509"/>
    <w:rsid w:val="008C3501"/>
    <w:rsid w:val="008D2AE9"/>
    <w:rsid w:val="008D61BC"/>
    <w:rsid w:val="008E00AB"/>
    <w:rsid w:val="008F3CAD"/>
    <w:rsid w:val="0091428D"/>
    <w:rsid w:val="00914503"/>
    <w:rsid w:val="009223CA"/>
    <w:rsid w:val="009247F9"/>
    <w:rsid w:val="00931FF3"/>
    <w:rsid w:val="00932E43"/>
    <w:rsid w:val="00943210"/>
    <w:rsid w:val="00954CCD"/>
    <w:rsid w:val="00955452"/>
    <w:rsid w:val="00966491"/>
    <w:rsid w:val="00971E33"/>
    <w:rsid w:val="009748AB"/>
    <w:rsid w:val="00980217"/>
    <w:rsid w:val="00981491"/>
    <w:rsid w:val="00981922"/>
    <w:rsid w:val="0099118B"/>
    <w:rsid w:val="00993EBE"/>
    <w:rsid w:val="009976CF"/>
    <w:rsid w:val="00997805"/>
    <w:rsid w:val="009A1DAA"/>
    <w:rsid w:val="009B52D7"/>
    <w:rsid w:val="009B6487"/>
    <w:rsid w:val="009B6E8C"/>
    <w:rsid w:val="009C202F"/>
    <w:rsid w:val="009C5F33"/>
    <w:rsid w:val="009E2B65"/>
    <w:rsid w:val="009E485C"/>
    <w:rsid w:val="009F0AFE"/>
    <w:rsid w:val="009F3E70"/>
    <w:rsid w:val="009F4028"/>
    <w:rsid w:val="00A011FE"/>
    <w:rsid w:val="00A01504"/>
    <w:rsid w:val="00A01F58"/>
    <w:rsid w:val="00A0240A"/>
    <w:rsid w:val="00A1563D"/>
    <w:rsid w:val="00A2335F"/>
    <w:rsid w:val="00A2343D"/>
    <w:rsid w:val="00A30A6A"/>
    <w:rsid w:val="00A3593B"/>
    <w:rsid w:val="00A37950"/>
    <w:rsid w:val="00A408CE"/>
    <w:rsid w:val="00A42C1E"/>
    <w:rsid w:val="00A46205"/>
    <w:rsid w:val="00A52543"/>
    <w:rsid w:val="00A553A5"/>
    <w:rsid w:val="00A60591"/>
    <w:rsid w:val="00A6139B"/>
    <w:rsid w:val="00A6157A"/>
    <w:rsid w:val="00A7219C"/>
    <w:rsid w:val="00A77C3B"/>
    <w:rsid w:val="00A81719"/>
    <w:rsid w:val="00A84D90"/>
    <w:rsid w:val="00A86918"/>
    <w:rsid w:val="00A91C97"/>
    <w:rsid w:val="00A91F4B"/>
    <w:rsid w:val="00A96EFC"/>
    <w:rsid w:val="00AA2CD1"/>
    <w:rsid w:val="00AA3C23"/>
    <w:rsid w:val="00AA50B0"/>
    <w:rsid w:val="00AA777E"/>
    <w:rsid w:val="00AA7A3A"/>
    <w:rsid w:val="00AB7B0F"/>
    <w:rsid w:val="00AC0EBD"/>
    <w:rsid w:val="00AC69C0"/>
    <w:rsid w:val="00AD22A9"/>
    <w:rsid w:val="00AD4E59"/>
    <w:rsid w:val="00AD5B34"/>
    <w:rsid w:val="00AD7598"/>
    <w:rsid w:val="00AE30E2"/>
    <w:rsid w:val="00AE3426"/>
    <w:rsid w:val="00AF1316"/>
    <w:rsid w:val="00AF2BD7"/>
    <w:rsid w:val="00AF4259"/>
    <w:rsid w:val="00AF7DAC"/>
    <w:rsid w:val="00B008A8"/>
    <w:rsid w:val="00B01612"/>
    <w:rsid w:val="00B04059"/>
    <w:rsid w:val="00B07741"/>
    <w:rsid w:val="00B077E5"/>
    <w:rsid w:val="00B10099"/>
    <w:rsid w:val="00B23079"/>
    <w:rsid w:val="00B24989"/>
    <w:rsid w:val="00B26DA7"/>
    <w:rsid w:val="00B33D56"/>
    <w:rsid w:val="00B3796A"/>
    <w:rsid w:val="00B411A7"/>
    <w:rsid w:val="00B44522"/>
    <w:rsid w:val="00B4723F"/>
    <w:rsid w:val="00B47B6C"/>
    <w:rsid w:val="00B52E75"/>
    <w:rsid w:val="00B60DEB"/>
    <w:rsid w:val="00B65124"/>
    <w:rsid w:val="00B65F7C"/>
    <w:rsid w:val="00B713EE"/>
    <w:rsid w:val="00B7295D"/>
    <w:rsid w:val="00B75F50"/>
    <w:rsid w:val="00B77A41"/>
    <w:rsid w:val="00B77DF1"/>
    <w:rsid w:val="00B83D8D"/>
    <w:rsid w:val="00B938D1"/>
    <w:rsid w:val="00BA02BC"/>
    <w:rsid w:val="00BA1B9C"/>
    <w:rsid w:val="00BA56DF"/>
    <w:rsid w:val="00BA61AF"/>
    <w:rsid w:val="00BB2384"/>
    <w:rsid w:val="00BB6D4D"/>
    <w:rsid w:val="00BC4226"/>
    <w:rsid w:val="00BC7864"/>
    <w:rsid w:val="00BD21A8"/>
    <w:rsid w:val="00BD7DBF"/>
    <w:rsid w:val="00BF2639"/>
    <w:rsid w:val="00BF6A8B"/>
    <w:rsid w:val="00C0204E"/>
    <w:rsid w:val="00C03346"/>
    <w:rsid w:val="00C0378F"/>
    <w:rsid w:val="00C04046"/>
    <w:rsid w:val="00C060B9"/>
    <w:rsid w:val="00C06D32"/>
    <w:rsid w:val="00C071D6"/>
    <w:rsid w:val="00C07B45"/>
    <w:rsid w:val="00C145C5"/>
    <w:rsid w:val="00C14ACD"/>
    <w:rsid w:val="00C1699A"/>
    <w:rsid w:val="00C2099F"/>
    <w:rsid w:val="00C221C8"/>
    <w:rsid w:val="00C22989"/>
    <w:rsid w:val="00C25324"/>
    <w:rsid w:val="00C32D73"/>
    <w:rsid w:val="00C45448"/>
    <w:rsid w:val="00C515FE"/>
    <w:rsid w:val="00C52310"/>
    <w:rsid w:val="00C53641"/>
    <w:rsid w:val="00C6531D"/>
    <w:rsid w:val="00C654C4"/>
    <w:rsid w:val="00C76D35"/>
    <w:rsid w:val="00C8229B"/>
    <w:rsid w:val="00C856F7"/>
    <w:rsid w:val="00C86EB6"/>
    <w:rsid w:val="00C907F9"/>
    <w:rsid w:val="00C90AD7"/>
    <w:rsid w:val="00C91C04"/>
    <w:rsid w:val="00C96540"/>
    <w:rsid w:val="00CA07E6"/>
    <w:rsid w:val="00CA1D0B"/>
    <w:rsid w:val="00CA2AF2"/>
    <w:rsid w:val="00CA3708"/>
    <w:rsid w:val="00CB340D"/>
    <w:rsid w:val="00CC6646"/>
    <w:rsid w:val="00CE2026"/>
    <w:rsid w:val="00CE26D0"/>
    <w:rsid w:val="00CE2A3E"/>
    <w:rsid w:val="00CE3AA6"/>
    <w:rsid w:val="00D02BD0"/>
    <w:rsid w:val="00D03B6D"/>
    <w:rsid w:val="00D12E04"/>
    <w:rsid w:val="00D141FF"/>
    <w:rsid w:val="00D14B48"/>
    <w:rsid w:val="00D1584F"/>
    <w:rsid w:val="00D24A1B"/>
    <w:rsid w:val="00D337D2"/>
    <w:rsid w:val="00D42C81"/>
    <w:rsid w:val="00D440F7"/>
    <w:rsid w:val="00D56A0A"/>
    <w:rsid w:val="00D60338"/>
    <w:rsid w:val="00D60998"/>
    <w:rsid w:val="00D6757C"/>
    <w:rsid w:val="00D7248E"/>
    <w:rsid w:val="00D737FB"/>
    <w:rsid w:val="00D771BC"/>
    <w:rsid w:val="00D81570"/>
    <w:rsid w:val="00D92891"/>
    <w:rsid w:val="00D93C9F"/>
    <w:rsid w:val="00DA28A6"/>
    <w:rsid w:val="00DA4F4B"/>
    <w:rsid w:val="00DC73B7"/>
    <w:rsid w:val="00DD2246"/>
    <w:rsid w:val="00DD2AE7"/>
    <w:rsid w:val="00DE7F2E"/>
    <w:rsid w:val="00DF0488"/>
    <w:rsid w:val="00DF4133"/>
    <w:rsid w:val="00DF5683"/>
    <w:rsid w:val="00E05600"/>
    <w:rsid w:val="00E1754A"/>
    <w:rsid w:val="00E2239A"/>
    <w:rsid w:val="00E22771"/>
    <w:rsid w:val="00E238B1"/>
    <w:rsid w:val="00E248CD"/>
    <w:rsid w:val="00E37E58"/>
    <w:rsid w:val="00E41341"/>
    <w:rsid w:val="00E41F61"/>
    <w:rsid w:val="00E44C41"/>
    <w:rsid w:val="00E51A40"/>
    <w:rsid w:val="00E60939"/>
    <w:rsid w:val="00E7005E"/>
    <w:rsid w:val="00E71698"/>
    <w:rsid w:val="00E733EB"/>
    <w:rsid w:val="00E77750"/>
    <w:rsid w:val="00E77981"/>
    <w:rsid w:val="00E81D58"/>
    <w:rsid w:val="00E8367B"/>
    <w:rsid w:val="00E84CED"/>
    <w:rsid w:val="00EA5012"/>
    <w:rsid w:val="00EA52CB"/>
    <w:rsid w:val="00EA6B49"/>
    <w:rsid w:val="00EA7856"/>
    <w:rsid w:val="00EA7A0F"/>
    <w:rsid w:val="00EA7C84"/>
    <w:rsid w:val="00EA7E4E"/>
    <w:rsid w:val="00EB3F8B"/>
    <w:rsid w:val="00EB42B3"/>
    <w:rsid w:val="00EB53F1"/>
    <w:rsid w:val="00EC34AE"/>
    <w:rsid w:val="00EC5915"/>
    <w:rsid w:val="00EC651D"/>
    <w:rsid w:val="00ED294A"/>
    <w:rsid w:val="00ED7DE7"/>
    <w:rsid w:val="00EE0F51"/>
    <w:rsid w:val="00EE1EA8"/>
    <w:rsid w:val="00EE2EFF"/>
    <w:rsid w:val="00EE3D76"/>
    <w:rsid w:val="00EE4345"/>
    <w:rsid w:val="00EE75CB"/>
    <w:rsid w:val="00EF10CB"/>
    <w:rsid w:val="00EF3CD8"/>
    <w:rsid w:val="00EF414F"/>
    <w:rsid w:val="00EF5ABA"/>
    <w:rsid w:val="00EF7F9C"/>
    <w:rsid w:val="00F000A0"/>
    <w:rsid w:val="00F0017B"/>
    <w:rsid w:val="00F02784"/>
    <w:rsid w:val="00F064F8"/>
    <w:rsid w:val="00F073C0"/>
    <w:rsid w:val="00F078F1"/>
    <w:rsid w:val="00F16C7E"/>
    <w:rsid w:val="00F21E23"/>
    <w:rsid w:val="00F222E6"/>
    <w:rsid w:val="00F22306"/>
    <w:rsid w:val="00F22C14"/>
    <w:rsid w:val="00F26683"/>
    <w:rsid w:val="00F2674D"/>
    <w:rsid w:val="00F32273"/>
    <w:rsid w:val="00F36E95"/>
    <w:rsid w:val="00F40EFC"/>
    <w:rsid w:val="00F46184"/>
    <w:rsid w:val="00F605A8"/>
    <w:rsid w:val="00F62BAB"/>
    <w:rsid w:val="00F7416E"/>
    <w:rsid w:val="00F8200A"/>
    <w:rsid w:val="00F83A4E"/>
    <w:rsid w:val="00F83B72"/>
    <w:rsid w:val="00F85856"/>
    <w:rsid w:val="00F878C1"/>
    <w:rsid w:val="00FA5E3A"/>
    <w:rsid w:val="00FB1505"/>
    <w:rsid w:val="00FB1DBD"/>
    <w:rsid w:val="00FB36EF"/>
    <w:rsid w:val="00FB6789"/>
    <w:rsid w:val="00FC2B2D"/>
    <w:rsid w:val="00FC2BE9"/>
    <w:rsid w:val="00FC5C6E"/>
    <w:rsid w:val="00FD7F6C"/>
    <w:rsid w:val="00FE1F90"/>
    <w:rsid w:val="00FE39D3"/>
    <w:rsid w:val="00FF1CA3"/>
    <w:rsid w:val="00FF62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FCFF3"/>
  <w15:docId w15:val="{FE18A5F2-A725-448A-AD89-E3BC6DB5D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4E59"/>
    <w:pPr>
      <w:bidi/>
    </w:pPr>
  </w:style>
  <w:style w:type="paragraph" w:styleId="1">
    <w:name w:val="heading 1"/>
    <w:basedOn w:val="a"/>
    <w:next w:val="a"/>
    <w:link w:val="10"/>
    <w:uiPriority w:val="9"/>
    <w:qFormat/>
    <w:rsid w:val="00EA7E4E"/>
    <w:pPr>
      <w:keepNext/>
      <w:keepLines/>
      <w:spacing w:before="240" w:after="0"/>
      <w:outlineLvl w:val="0"/>
    </w:pPr>
    <w:rPr>
      <w:rFonts w:asciiTheme="majorHAnsi" w:eastAsiaTheme="majorEastAsia" w:hAnsiTheme="majorHAnsi" w:cstheme="majorBidi"/>
      <w:color w:val="2F5496" w:themeColor="accent1" w:themeShade="BF"/>
      <w:sz w:val="32"/>
      <w:szCs w:val="32"/>
      <w:rtl/>
      <w: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54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A7C78"/>
    <w:pPr>
      <w:tabs>
        <w:tab w:val="center" w:pos="4153"/>
        <w:tab w:val="right" w:pos="8306"/>
      </w:tabs>
      <w:spacing w:after="0" w:line="240" w:lineRule="auto"/>
    </w:pPr>
  </w:style>
  <w:style w:type="character" w:customStyle="1" w:styleId="a5">
    <w:name w:val="כותרת עליונה תו"/>
    <w:basedOn w:val="a0"/>
    <w:link w:val="a4"/>
    <w:uiPriority w:val="99"/>
    <w:rsid w:val="003A7C78"/>
  </w:style>
  <w:style w:type="paragraph" w:styleId="a6">
    <w:name w:val="footer"/>
    <w:basedOn w:val="a"/>
    <w:link w:val="a7"/>
    <w:uiPriority w:val="99"/>
    <w:unhideWhenUsed/>
    <w:rsid w:val="003A7C78"/>
    <w:pPr>
      <w:tabs>
        <w:tab w:val="center" w:pos="4153"/>
        <w:tab w:val="right" w:pos="8306"/>
      </w:tabs>
      <w:spacing w:after="0" w:line="240" w:lineRule="auto"/>
    </w:pPr>
  </w:style>
  <w:style w:type="character" w:customStyle="1" w:styleId="a7">
    <w:name w:val="כותרת תחתונה תו"/>
    <w:basedOn w:val="a0"/>
    <w:link w:val="a6"/>
    <w:uiPriority w:val="99"/>
    <w:rsid w:val="003A7C78"/>
  </w:style>
  <w:style w:type="paragraph" w:styleId="a8">
    <w:name w:val="List Paragraph"/>
    <w:basedOn w:val="a"/>
    <w:uiPriority w:val="34"/>
    <w:qFormat/>
    <w:rsid w:val="00AF4259"/>
    <w:pPr>
      <w:ind w:left="720"/>
      <w:contextualSpacing/>
    </w:pPr>
  </w:style>
  <w:style w:type="paragraph" w:styleId="a9">
    <w:name w:val="Balloon Text"/>
    <w:basedOn w:val="a"/>
    <w:link w:val="aa"/>
    <w:uiPriority w:val="99"/>
    <w:semiHidden/>
    <w:unhideWhenUsed/>
    <w:rsid w:val="003526BC"/>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3526BC"/>
    <w:rPr>
      <w:rFonts w:ascii="Tahoma" w:hAnsi="Tahoma" w:cs="Tahoma"/>
      <w:sz w:val="18"/>
      <w:szCs w:val="18"/>
    </w:rPr>
  </w:style>
  <w:style w:type="paragraph" w:customStyle="1" w:styleId="ab">
    <w:name w:val="לימודים"/>
    <w:basedOn w:val="a"/>
    <w:qFormat/>
    <w:rsid w:val="00617C66"/>
    <w:pPr>
      <w:spacing w:line="276" w:lineRule="auto"/>
      <w:jc w:val="both"/>
    </w:pPr>
    <w:rPr>
      <w:rFonts w:asciiTheme="majorHAnsi" w:hAnsiTheme="majorHAnsi" w:cs="Calibri Light"/>
      <w:sz w:val="24"/>
      <w:szCs w:val="24"/>
    </w:rPr>
  </w:style>
  <w:style w:type="paragraph" w:customStyle="1" w:styleId="ac">
    <w:name w:val="מספר שאלה"/>
    <w:basedOn w:val="a"/>
    <w:next w:val="ad"/>
    <w:link w:val="ae"/>
    <w:qFormat/>
    <w:rsid w:val="008773FD"/>
    <w:pPr>
      <w:pBdr>
        <w:bottom w:val="single" w:sz="4" w:space="1" w:color="auto"/>
      </w:pBdr>
      <w:spacing w:before="240" w:line="360" w:lineRule="auto"/>
      <w:jc w:val="both"/>
    </w:pPr>
    <w:rPr>
      <w:rFonts w:ascii="David" w:hAnsi="David" w:cs="David"/>
      <w:b/>
      <w:bCs/>
      <w:sz w:val="24"/>
      <w:szCs w:val="24"/>
    </w:rPr>
  </w:style>
  <w:style w:type="character" w:customStyle="1" w:styleId="ae">
    <w:name w:val="מספר שאלה תו"/>
    <w:basedOn w:val="a0"/>
    <w:link w:val="ac"/>
    <w:rsid w:val="008773FD"/>
    <w:rPr>
      <w:rFonts w:ascii="David" w:hAnsi="David" w:cs="David"/>
      <w:b/>
      <w:bCs/>
      <w:sz w:val="24"/>
      <w:szCs w:val="24"/>
    </w:rPr>
  </w:style>
  <w:style w:type="paragraph" w:customStyle="1" w:styleId="ad">
    <w:name w:val="גוף הטקסט"/>
    <w:basedOn w:val="a"/>
    <w:qFormat/>
    <w:rsid w:val="00AD4E59"/>
    <w:pPr>
      <w:spacing w:before="120" w:after="280"/>
    </w:pPr>
    <w:rPr>
      <w:rFonts w:cs="David"/>
      <w:szCs w:val="24"/>
    </w:rPr>
  </w:style>
  <w:style w:type="character" w:styleId="Hyperlink">
    <w:name w:val="Hyperlink"/>
    <w:basedOn w:val="a0"/>
    <w:uiPriority w:val="99"/>
    <w:unhideWhenUsed/>
    <w:rsid w:val="005C6763"/>
    <w:rPr>
      <w:color w:val="0563C1" w:themeColor="hyperlink"/>
      <w:u w:val="single"/>
    </w:rPr>
  </w:style>
  <w:style w:type="character" w:customStyle="1" w:styleId="UnresolvedMention">
    <w:name w:val="Unresolved Mention"/>
    <w:basedOn w:val="a0"/>
    <w:uiPriority w:val="99"/>
    <w:semiHidden/>
    <w:unhideWhenUsed/>
    <w:rsid w:val="005C6763"/>
    <w:rPr>
      <w:color w:val="605E5C"/>
      <w:shd w:val="clear" w:color="auto" w:fill="E1DFDD"/>
    </w:rPr>
  </w:style>
  <w:style w:type="character" w:styleId="FollowedHyperlink">
    <w:name w:val="FollowedHyperlink"/>
    <w:basedOn w:val="a0"/>
    <w:uiPriority w:val="99"/>
    <w:semiHidden/>
    <w:unhideWhenUsed/>
    <w:rsid w:val="00442E65"/>
    <w:rPr>
      <w:color w:val="954F72" w:themeColor="followedHyperlink"/>
      <w:u w:val="single"/>
    </w:rPr>
  </w:style>
  <w:style w:type="character" w:customStyle="1" w:styleId="sc-exagwc">
    <w:name w:val="sc-exagwc"/>
    <w:basedOn w:val="a0"/>
    <w:rsid w:val="00E8367B"/>
  </w:style>
  <w:style w:type="character" w:customStyle="1" w:styleId="10">
    <w:name w:val="כותרת 1 תו"/>
    <w:basedOn w:val="a0"/>
    <w:link w:val="1"/>
    <w:uiPriority w:val="9"/>
    <w:rsid w:val="00EA7E4E"/>
    <w:rPr>
      <w:rFonts w:asciiTheme="majorHAnsi" w:eastAsiaTheme="majorEastAsia" w:hAnsiTheme="majorHAnsi" w:cstheme="majorBidi"/>
      <w:color w:val="2F5496" w:themeColor="accent1" w:themeShade="BF"/>
      <w:sz w:val="32"/>
      <w:szCs w:val="32"/>
    </w:rPr>
  </w:style>
  <w:style w:type="character" w:styleId="af">
    <w:name w:val="annotation reference"/>
    <w:basedOn w:val="a0"/>
    <w:uiPriority w:val="99"/>
    <w:semiHidden/>
    <w:unhideWhenUsed/>
    <w:rsid w:val="00FF628A"/>
    <w:rPr>
      <w:sz w:val="16"/>
      <w:szCs w:val="16"/>
    </w:rPr>
  </w:style>
  <w:style w:type="paragraph" w:styleId="af0">
    <w:name w:val="annotation text"/>
    <w:basedOn w:val="a"/>
    <w:link w:val="af1"/>
    <w:uiPriority w:val="99"/>
    <w:semiHidden/>
    <w:unhideWhenUsed/>
    <w:rsid w:val="00FF628A"/>
    <w:pPr>
      <w:spacing w:line="240" w:lineRule="auto"/>
    </w:pPr>
    <w:rPr>
      <w:sz w:val="20"/>
      <w:szCs w:val="20"/>
    </w:rPr>
  </w:style>
  <w:style w:type="character" w:customStyle="1" w:styleId="af1">
    <w:name w:val="טקסט הערה תו"/>
    <w:basedOn w:val="a0"/>
    <w:link w:val="af0"/>
    <w:uiPriority w:val="99"/>
    <w:semiHidden/>
    <w:rsid w:val="00FF628A"/>
    <w:rPr>
      <w:sz w:val="20"/>
      <w:szCs w:val="20"/>
    </w:rPr>
  </w:style>
  <w:style w:type="paragraph" w:styleId="af2">
    <w:name w:val="annotation subject"/>
    <w:basedOn w:val="af0"/>
    <w:next w:val="af0"/>
    <w:link w:val="af3"/>
    <w:uiPriority w:val="99"/>
    <w:semiHidden/>
    <w:unhideWhenUsed/>
    <w:rsid w:val="00FF628A"/>
    <w:rPr>
      <w:b/>
      <w:bCs/>
    </w:rPr>
  </w:style>
  <w:style w:type="character" w:customStyle="1" w:styleId="af3">
    <w:name w:val="נושא הערה תו"/>
    <w:basedOn w:val="af1"/>
    <w:link w:val="af2"/>
    <w:uiPriority w:val="99"/>
    <w:semiHidden/>
    <w:rsid w:val="00FF62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297761">
      <w:bodyDiv w:val="1"/>
      <w:marLeft w:val="0"/>
      <w:marRight w:val="0"/>
      <w:marTop w:val="0"/>
      <w:marBottom w:val="0"/>
      <w:divBdr>
        <w:top w:val="none" w:sz="0" w:space="0" w:color="auto"/>
        <w:left w:val="none" w:sz="0" w:space="0" w:color="auto"/>
        <w:bottom w:val="none" w:sz="0" w:space="0" w:color="auto"/>
        <w:right w:val="none" w:sz="0" w:space="0" w:color="auto"/>
      </w:divBdr>
    </w:div>
    <w:div w:id="497696742">
      <w:bodyDiv w:val="1"/>
      <w:marLeft w:val="0"/>
      <w:marRight w:val="0"/>
      <w:marTop w:val="0"/>
      <w:marBottom w:val="0"/>
      <w:divBdr>
        <w:top w:val="none" w:sz="0" w:space="0" w:color="auto"/>
        <w:left w:val="none" w:sz="0" w:space="0" w:color="auto"/>
        <w:bottom w:val="none" w:sz="0" w:space="0" w:color="auto"/>
        <w:right w:val="none" w:sz="0" w:space="0" w:color="auto"/>
      </w:divBdr>
      <w:divsChild>
        <w:div w:id="762727541">
          <w:marLeft w:val="0"/>
          <w:marRight w:val="0"/>
          <w:marTop w:val="0"/>
          <w:marBottom w:val="0"/>
          <w:divBdr>
            <w:top w:val="none" w:sz="0" w:space="0" w:color="auto"/>
            <w:left w:val="none" w:sz="0" w:space="0" w:color="auto"/>
            <w:bottom w:val="none" w:sz="0" w:space="0" w:color="auto"/>
            <w:right w:val="none" w:sz="0" w:space="0" w:color="auto"/>
          </w:divBdr>
          <w:divsChild>
            <w:div w:id="1583880358">
              <w:marLeft w:val="-120"/>
              <w:marRight w:val="-120"/>
              <w:marTop w:val="0"/>
              <w:marBottom w:val="0"/>
              <w:divBdr>
                <w:top w:val="none" w:sz="0" w:space="0" w:color="auto"/>
                <w:left w:val="none" w:sz="0" w:space="0" w:color="auto"/>
                <w:bottom w:val="none" w:sz="0" w:space="0" w:color="auto"/>
                <w:right w:val="none" w:sz="0" w:space="0" w:color="auto"/>
              </w:divBdr>
              <w:divsChild>
                <w:div w:id="1879001163">
                  <w:marLeft w:val="120"/>
                  <w:marRight w:val="120"/>
                  <w:marTop w:val="0"/>
                  <w:marBottom w:val="0"/>
                  <w:divBdr>
                    <w:top w:val="none" w:sz="0" w:space="0" w:color="auto"/>
                    <w:left w:val="none" w:sz="0" w:space="0" w:color="auto"/>
                    <w:bottom w:val="none" w:sz="0" w:space="0" w:color="auto"/>
                    <w:right w:val="none" w:sz="0" w:space="0" w:color="auto"/>
                  </w:divBdr>
                </w:div>
                <w:div w:id="8870069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5867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hinatribuna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clarationofistanbul.org/images/Policy_Documents/2018_Ed_Do/2018_Edition_of_the_Declaration_of_Istanbul_Final.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org/en/ga/search/view_doc.asp?symbol=A%2FRES%2F71%2F32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m.coe.int/CoERMPublicCommonSearchServices/DisplayDCTMContent?documentId=09000016806dca3a"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כותרות" Version="2003">
  <b:Source>
    <b:Tag>ציו11</b:Tag>
    <b:SourceType>Book</b:SourceType>
    <b:Guid>{08C0311D-A7F0-419E-88B5-81FF484304D5}</b:Guid>
    <b:Author>
      <b:Author>
        <b:NameList>
          <b:Person>
            <b:Last>אברוני</b:Last>
            <b:First>ציון</b:First>
          </b:Person>
        </b:NameList>
      </b:Author>
    </b:Author>
    <b:Title>זכויות האדם ביחסים בין לאומיים</b:Title>
    <b:Year>2011</b:Year>
    <b:City>רעננה</b:City>
    <b:Publisher>האוניברסיטה הפתוחה</b:Publisher>
    <b:RefOrder>1</b:RefOrder>
  </b:Source>
</b:Sources>
</file>

<file path=customXml/itemProps1.xml><?xml version="1.0" encoding="utf-8"?>
<ds:datastoreItem xmlns:ds="http://schemas.openxmlformats.org/officeDocument/2006/customXml" ds:itemID="{E75DD07E-A838-4DF7-989A-76523BC5E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2675</Words>
  <Characters>13380</Characters>
  <Application>Microsoft Office Word</Application>
  <DocSecurity>4</DocSecurity>
  <Lines>111</Lines>
  <Paragraphs>32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דני נוף</dc:creator>
  <cp:lastModifiedBy>Ella Keren - Africa</cp:lastModifiedBy>
  <cp:revision>2</cp:revision>
  <dcterms:created xsi:type="dcterms:W3CDTF">2020-05-03T09:05:00Z</dcterms:created>
  <dcterms:modified xsi:type="dcterms:W3CDTF">2020-05-03T09:05:00Z</dcterms:modified>
</cp:coreProperties>
</file>